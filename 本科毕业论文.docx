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34" w:name="_GoBack"/>
          <w:bookmarkEnd w:id="34"/>
          <w:bookmarkStart w:id="0" w:name="_Toc26045"/>
          <w:bookmarkStart w:id="1" w:name="_Toc6664"/>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26233"/>
      <w:bookmarkStart w:id="7" w:name="_Toc6755535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00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00Z"/>
          <w:rFonts w:hint="eastAsia" w:cs="Times New Roman"/>
          <w:color w:val="auto"/>
          <w:sz w:val="28"/>
          <w:szCs w:val="32"/>
        </w:rPr>
      </w:pPr>
      <w:ins w:id="2" w:author="没有昵称" w:date="2021-05-19T14:49:00Z">
        <w:bookmarkStart w:id="8" w:name="_Toc20898"/>
        <w:r>
          <w:rPr>
            <w:rFonts w:hint="eastAsia" w:cs="Times New Roman"/>
            <w:sz w:val="28"/>
            <w:szCs w:val="32"/>
          </w:rPr>
          <w:t>1</w:t>
        </w:r>
      </w:ins>
      <w:ins w:id="3" w:author="没有昵称" w:date="2021-05-19T14:49:00Z">
        <w:r>
          <w:rPr>
            <w:rFonts w:hint="eastAsia" w:cs="Times New Roman"/>
            <w:color w:val="auto"/>
            <w:sz w:val="28"/>
            <w:szCs w:val="32"/>
          </w:rPr>
          <w:t xml:space="preserve">.4 </w:t>
        </w:r>
      </w:ins>
      <w:ins w:id="4" w:author="没有昵称" w:date="2021-05-19T14:50:00Z">
        <w:r>
          <w:rPr>
            <w:rFonts w:hint="eastAsia" w:cs="Times New Roman"/>
            <w:color w:val="auto"/>
            <w:sz w:val="28"/>
            <w:szCs w:val="32"/>
          </w:rPr>
          <w:t>本文安排</w:t>
        </w:r>
        <w:bookmarkEnd w:id="8"/>
      </w:ins>
    </w:p>
    <w:p>
      <w:pPr>
        <w:widowControl/>
        <w:spacing w:line="312" w:lineRule="auto"/>
        <w:ind w:firstLine="480" w:firstLineChars="200"/>
        <w:jc w:val="left"/>
        <w:rPr>
          <w:ins w:id="5" w:author="没有昵称" w:date="2021-05-19T14:52:00Z"/>
          <w:rFonts w:hint="eastAsia" w:ascii="宋体" w:hAnsi="宋体" w:cs="宋体"/>
          <w:color w:val="auto"/>
          <w:sz w:val="24"/>
          <w:szCs w:val="24"/>
          <w:lang w:val="en-US"/>
        </w:rPr>
      </w:pPr>
      <w:ins w:id="6" w:author="没有昵称" w:date="2021-05-19T14:50:00Z">
        <w:r>
          <w:rPr>
            <w:rFonts w:hint="eastAsia" w:ascii="宋体" w:hAnsi="宋体" w:cs="宋体"/>
            <w:color w:val="auto"/>
            <w:sz w:val="24"/>
            <w:szCs w:val="24"/>
            <w:lang w:val="en-US"/>
          </w:rPr>
          <w:t>第一章，绪论</w:t>
        </w:r>
      </w:ins>
      <w:ins w:id="7" w:author="没有昵称" w:date="2021-05-19T14:51:00Z">
        <w:r>
          <w:rPr>
            <w:rFonts w:hint="eastAsia" w:ascii="宋体" w:hAnsi="宋体" w:cs="宋体"/>
            <w:color w:val="auto"/>
            <w:sz w:val="24"/>
            <w:szCs w:val="24"/>
            <w:lang w:val="en-US"/>
          </w:rPr>
          <w:t>。首先介绍本课题研究背景、研究意义和目的</w:t>
        </w:r>
      </w:ins>
      <w:ins w:id="8" w:author="没有昵称" w:date="2021-05-19T14:52:00Z">
        <w:r>
          <w:rPr>
            <w:rFonts w:hint="eastAsia" w:ascii="宋体" w:hAnsi="宋体" w:cs="宋体"/>
            <w:color w:val="auto"/>
            <w:sz w:val="24"/>
            <w:szCs w:val="24"/>
            <w:lang w:val="en-US"/>
          </w:rPr>
          <w:t>。</w:t>
        </w:r>
      </w:ins>
    </w:p>
    <w:p>
      <w:pPr>
        <w:widowControl/>
        <w:spacing w:line="312" w:lineRule="auto"/>
        <w:ind w:firstLine="480" w:firstLineChars="200"/>
        <w:jc w:val="left"/>
        <w:rPr>
          <w:ins w:id="9" w:author="没有昵称" w:date="2021-05-19T14:52:00Z"/>
          <w:rFonts w:hint="eastAsia" w:ascii="宋体" w:hAnsi="宋体" w:cs="宋体"/>
          <w:color w:val="auto"/>
          <w:sz w:val="24"/>
          <w:szCs w:val="24"/>
          <w:lang w:val="en-US"/>
        </w:rPr>
      </w:pPr>
      <w:ins w:id="10" w:author="没有昵称" w:date="2021-05-19T14:52:00Z">
        <w:r>
          <w:rPr>
            <w:rFonts w:hint="eastAsia" w:ascii="宋体" w:hAnsi="宋体" w:cs="宋体"/>
            <w:color w:val="auto"/>
            <w:sz w:val="24"/>
            <w:szCs w:val="24"/>
            <w:lang w:val="en-US"/>
          </w:rPr>
          <w:t>第二章，研究现状分析，确认当前协同过滤的研究现状，确定从何角度进行研究。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11" w:author="没有昵称" w:date="2021-05-19T14:52:00Z">
        <w:r>
          <w:rPr>
            <w:rFonts w:hint="eastAsia" w:ascii="宋体" w:hAnsi="宋体" w:cs="宋体"/>
            <w:color w:val="auto"/>
            <w:sz w:val="24"/>
            <w:szCs w:val="24"/>
            <w:lang w:val="en-US"/>
          </w:rPr>
          <w:t>第三章，推荐算法及其</w:t>
        </w:r>
      </w:ins>
      <w:ins w:id="12" w:author="没有昵称" w:date="2021-05-19T14:53:00Z">
        <w:r>
          <w:rPr>
            <w:rFonts w:hint="eastAsia" w:ascii="宋体" w:hAnsi="宋体" w:cs="宋体"/>
            <w:color w:val="auto"/>
            <w:sz w:val="24"/>
            <w:szCs w:val="24"/>
            <w:lang w:val="en-US"/>
          </w:rPr>
          <w:t>相关介绍</w:t>
        </w:r>
      </w:ins>
      <w:ins w:id="13" w:author="没有昵称" w:date="2021-05-19T14:54:00Z">
        <w:r>
          <w:rPr>
            <w:rFonts w:hint="eastAsia" w:ascii="宋体" w:hAnsi="宋体" w:cs="宋体"/>
            <w:color w:val="auto"/>
            <w:sz w:val="24"/>
            <w:szCs w:val="24"/>
            <w:lang w:val="en-US"/>
          </w:rPr>
          <w:t>。（</w:t>
        </w:r>
      </w:ins>
      <w:ins w:id="14" w:author="没有昵称" w:date="2021-05-19T14:55:00Z">
        <w:r>
          <w:rPr>
            <w:rFonts w:hint="eastAsia" w:ascii="宋体" w:hAnsi="宋体" w:cs="宋体"/>
            <w:color w:val="auto"/>
            <w:sz w:val="24"/>
            <w:szCs w:val="24"/>
            <w:lang w:val="en-US"/>
          </w:rPr>
          <w:t>1</w:t>
        </w:r>
      </w:ins>
      <w:ins w:id="15" w:author="没有昵称" w:date="2021-05-19T14:54:00Z">
        <w:r>
          <w:rPr>
            <w:rFonts w:hint="eastAsia" w:ascii="宋体" w:hAnsi="宋体" w:cs="宋体"/>
            <w:color w:val="auto"/>
            <w:sz w:val="24"/>
            <w:szCs w:val="24"/>
            <w:lang w:val="en-US"/>
          </w:rPr>
          <w:t>）</w:t>
        </w:r>
      </w:ins>
      <w:ins w:id="16" w:author="没有昵称" w:date="2021-05-19T14:53:00Z">
        <w:r>
          <w:rPr>
            <w:rFonts w:hint="eastAsia" w:ascii="宋体" w:hAnsi="宋体" w:cs="宋体"/>
            <w:color w:val="auto"/>
            <w:sz w:val="24"/>
            <w:szCs w:val="24"/>
            <w:lang w:val="en-US"/>
          </w:rPr>
          <w:t>介绍常用的推荐算法以及相关概念，对推荐算法流程，原理进行简要概述；</w:t>
        </w:r>
      </w:ins>
      <w:ins w:id="17" w:author="没有昵称" w:date="2021-05-19T14:55:00Z">
        <w:r>
          <w:rPr>
            <w:rFonts w:hint="eastAsia" w:ascii="宋体" w:hAnsi="宋体" w:cs="宋体"/>
            <w:color w:val="auto"/>
            <w:sz w:val="24"/>
            <w:szCs w:val="24"/>
            <w:lang w:val="en-US"/>
          </w:rPr>
          <w:t>（2）</w:t>
        </w:r>
      </w:ins>
      <w:ins w:id="18" w:author="没有昵称" w:date="2021-05-19T14:54:00Z">
        <w:r>
          <w:rPr>
            <w:rFonts w:hint="eastAsia" w:ascii="宋体" w:hAnsi="宋体" w:cs="宋体"/>
            <w:color w:val="auto"/>
            <w:sz w:val="24"/>
            <w:szCs w:val="24"/>
            <w:lang w:val="en-US"/>
          </w:rPr>
          <w:t>对于推荐算法依赖的核心相似性算法进行简要概括，实验不同相似性算法对于实验的影响；</w:t>
        </w:r>
      </w:ins>
      <w:ins w:id="19" w:author="没有昵称" w:date="2021-05-19T14:55:00Z">
        <w:r>
          <w:rPr>
            <w:rFonts w:hint="eastAsia" w:ascii="宋体" w:hAnsi="宋体" w:cs="宋体"/>
            <w:color w:val="auto"/>
            <w:sz w:val="24"/>
            <w:szCs w:val="24"/>
            <w:lang w:val="en-US"/>
          </w:rPr>
          <w:t>（3）</w:t>
        </w:r>
      </w:ins>
      <w:ins w:id="20" w:author="没有昵称" w:date="2021-05-19T14:53:00Z">
        <w:r>
          <w:rPr>
            <w:rFonts w:hint="eastAsia" w:ascii="宋体" w:hAnsi="宋体" w:cs="宋体"/>
            <w:color w:val="auto"/>
            <w:sz w:val="24"/>
            <w:szCs w:val="24"/>
            <w:lang w:val="en-US"/>
          </w:rPr>
          <w:t>对于推荐算法的评价指标</w:t>
        </w:r>
      </w:ins>
      <w:ins w:id="21" w:author="没有昵称" w:date="2021-05-19T14:55:00Z">
        <w:r>
          <w:rPr>
            <w:rFonts w:hint="eastAsia" w:ascii="宋体" w:hAnsi="宋体" w:cs="宋体"/>
            <w:color w:val="auto"/>
            <w:sz w:val="24"/>
            <w:szCs w:val="24"/>
            <w:lang w:val="en-US"/>
          </w:rPr>
          <w:t>进行研究，如何评价一个推荐系统的各项参数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67555354"/>
      <w:bookmarkStart w:id="10" w:name="_Toc7767"/>
      <w:r>
        <w:rPr>
          <w:rFonts w:hint="eastAsia" w:ascii="黑体" w:hAnsi="黑体" w:eastAsia="黑体"/>
          <w:lang w:val="zh-CN"/>
        </w:rPr>
        <w:t>第二章 研究现状及分析</w:t>
      </w:r>
      <w:bookmarkEnd w:id="9"/>
      <w:bookmarkEnd w:id="10"/>
    </w:p>
    <w:p>
      <w:pPr>
        <w:pStyle w:val="4"/>
        <w:rPr>
          <w:b/>
          <w:bCs w:val="0"/>
        </w:rPr>
      </w:pPr>
      <w:bookmarkStart w:id="11" w:name="_Toc27227"/>
      <w:bookmarkStart w:id="12" w:name="_Toc67555356"/>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67555357"/>
      <w:bookmarkStart w:id="15" w:name="_Toc4851"/>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rPr>
          <w:rFonts w:hint="eastAsia" w:ascii="宋体" w:hAnsi="宋体" w:cs="宋体"/>
          <w:sz w:val="24"/>
          <w:szCs w:val="24"/>
        </w:rPr>
      </w:pPr>
    </w:p>
    <w:p>
      <w:pPr>
        <w:widowControl/>
        <w:spacing w:line="360" w:lineRule="auto"/>
        <w:jc w:val="left"/>
        <w:rPr>
          <w:rFonts w:hint="eastAsia" w:ascii="宋体" w:hAnsi="宋体" w:cs="宋体"/>
          <w:sz w:val="24"/>
          <w:szCs w:val="24"/>
        </w:rPr>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pStyle w:val="2"/>
      </w:pP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传统的User CF实现可以分为以下过程：</w:t>
      </w:r>
    </w:p>
    <w:p>
      <w:pPr>
        <w:pStyle w:val="2"/>
        <w:rPr>
          <w:rFonts w:hint="eastAsia"/>
          <w:lang w:val="en-US" w:eastAsia="zh-CN"/>
        </w:rPr>
      </w:pP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fixed"/>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2"/>
        <w:tblW w:w="7740" w:type="dxa"/>
        <w:jc w:val="center"/>
        <w:shd w:val="clear" w:color="auto" w:fill="auto"/>
        <w:tblLayout w:type="fixed"/>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Item CF实现可以分为以下过程：</w:t>
      </w:r>
    </w:p>
    <w:p>
      <w:pPr>
        <w:pStyle w:val="2"/>
        <w:rPr>
          <w:rFonts w:hint="eastAsia"/>
          <w:lang w:val="en-US" w:eastAsia="zh-CN"/>
        </w:rPr>
      </w:pP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fixed"/>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2"/>
        <w:tblW w:w="7740" w:type="dxa"/>
        <w:jc w:val="center"/>
        <w:shd w:val="clear" w:color="auto" w:fill="auto"/>
        <w:tblLayout w:type="fixed"/>
        <w:tblCellMar>
          <w:top w:w="0" w:type="dxa"/>
          <w:left w:w="108" w:type="dxa"/>
          <w:bottom w:w="0" w:type="dxa"/>
          <w:right w:w="108" w:type="dxa"/>
        </w:tblCellMar>
      </w:tblPr>
      <w:tblGrid>
        <w:gridCol w:w="960"/>
        <w:gridCol w:w="960"/>
        <w:gridCol w:w="960"/>
        <w:gridCol w:w="1020"/>
        <w:gridCol w:w="960"/>
        <w:gridCol w:w="960"/>
        <w:gridCol w:w="960"/>
        <w:gridCol w:w="960"/>
      </w:tblGrid>
      <w:tr>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p>
      <w:pPr>
        <w:pStyle w:val="2"/>
        <w:rPr>
          <w:rFonts w:hint="eastAsia" w:cs="宋体"/>
          <w:szCs w:val="21"/>
        </w:rPr>
      </w:pPr>
      <w:r>
        <w:rPr>
          <w:rFonts w:hint="eastAsia" w:cs="宋体"/>
          <w:szCs w:val="21"/>
        </w:rPr>
        <w:drawing>
          <wp:inline distT="0" distB="0" distL="114300" distR="114300">
            <wp:extent cx="5270500" cy="2678430"/>
            <wp:effectExtent l="0" t="0" r="2540" b="3810"/>
            <wp:docPr id="4" name="图片 3" descr="1614873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614873346(1)"/>
                    <pic:cNvPicPr>
                      <a:picLocks noChangeAspect="1"/>
                    </pic:cNvPicPr>
                  </pic:nvPicPr>
                  <pic:blipFill>
                    <a:blip r:embed="rId8"/>
                    <a:stretch>
                      <a:fillRect/>
                    </a:stretch>
                  </pic:blipFill>
                  <pic:spPr>
                    <a:xfrm>
                      <a:off x="0" y="0"/>
                      <a:ext cx="5270500" cy="2678430"/>
                    </a:xfrm>
                    <a:prstGeom prst="rect">
                      <a:avLst/>
                    </a:prstGeom>
                    <a:noFill/>
                    <a:ln>
                      <a:noFill/>
                    </a:ln>
                  </pic:spPr>
                </pic:pic>
              </a:graphicData>
            </a:graphic>
          </wp:inline>
        </w:drawing>
      </w: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ascii="宋体" w:hAnsi="宋体" w:eastAsia="宋体" w:cs="宋体"/>
          <w:sz w:val="24"/>
          <w:szCs w:val="24"/>
          <w:lang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1924685</wp:posOffset>
                </wp:positionV>
                <wp:extent cx="5189220" cy="112331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5189220" cy="112331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1"/>
                              <w:kinsoku/>
                              <w:ind w:left="0"/>
                              <w:jc w:val="left"/>
                            </w:pPr>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4.8pt;margin-top:151.55pt;height:88.45pt;width:408.6pt;mso-wrap-distance-bottom:0pt;mso-wrap-distance-top:0pt;z-index:251659264;mso-width-relative:page;mso-height-relative:page;" filled="f" stroked="f" coordsize="21600,21600" o:gfxdata="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zIecdcAAAAJAQAADwAAAAAAAAABACAA&#10;AAAiAAAAZHJzL2Rvd25yZXYueG1sUEsBAhQAFAAAAAgAh07iQOx0kEnVAQAAmAMAAA4AAAAAAAAA&#10;AQAgAAAAJgEAAGRycy9lMm9Eb2MueG1sUEsFBgAAAAAGAAYAWQEAAG0FAAAAAA==&#10;">
                <v:fill on="f" focussize="0,0"/>
                <v:stroke on="f"/>
                <v:imagedata o:title=""/>
                <o:lock v:ext="edit" aspectratio="f"/>
                <v:textbox>
                  <w:txbxContent>
                    <w:p>
                      <w:pPr>
                        <w:pStyle w:val="11"/>
                        <w:kinsoku/>
                        <w:ind w:left="0"/>
                        <w:jc w:val="left"/>
                      </w:pPr>
                    </w:p>
                  </w:txbxContent>
                </v:textbox>
                <w10:wrap type="topAndBottom"/>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切比雪夫距离 （Chebyshev Distance）</w:t>
      </w:r>
    </w:p>
    <w:p>
      <w:pPr>
        <w:pStyle w:val="2"/>
        <w:rPr>
          <w:rFonts w:hint="default"/>
          <w:lang w:val="en-US" w:eastAsia="zh-CN"/>
        </w:rPr>
      </w:pP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闵可夫斯基距离 （Minkowski distance）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余弦相似度 （Cosine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Cambria Math" w:hAnsi="Cambria Math" w:cs="宋体"/>
          <w:b w:val="0"/>
          <w:i w:val="0"/>
          <w:kern w:val="2"/>
          <w:sz w:val="32"/>
          <w:szCs w:val="32"/>
          <w:lang w:val="en-US" w:eastAsia="zh-CN" w:bidi="ar-SA"/>
        </w:rPr>
      </w:pPr>
      <w:r>
        <w:rPr>
          <w:rFonts w:hint="eastAsia" w:ascii="Cambria Math" w:hAnsi="Cambria Math" w:cs="宋体"/>
          <w:b w:val="0"/>
          <w:i w:val="0"/>
          <w:kern w:val="2"/>
          <w:sz w:val="32"/>
          <w:szCs w:val="32"/>
          <w:lang w:val="en-US" w:eastAsia="zh-CN" w:bidi="ar-SA"/>
        </w:rPr>
        <w:tab/>
      </w:r>
      <w:r>
        <w:rPr>
          <w:rFonts w:hint="eastAsia" w:ascii="Cambria Math" w:hAnsi="Cambria Math" w:cs="宋体"/>
          <w:b w:val="0"/>
          <w:i w:val="0"/>
          <w:kern w:val="2"/>
          <w:sz w:val="32"/>
          <w:szCs w:val="32"/>
          <w:lang w:val="en-US" w:eastAsia="zh-CN" w:bidi="ar-SA"/>
        </w:rPr>
        <w:br w:type="textWrapping"/>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3.2.6 杰卡德相似度 （J</w:t>
      </w:r>
      <w:r>
        <w:rPr>
          <w:rFonts w:hint="default" w:ascii="宋体" w:hAnsi="宋体" w:eastAsia="宋体" w:cs="宋体"/>
          <w:sz w:val="24"/>
          <w:szCs w:val="24"/>
          <w:lang w:val="en-US" w:eastAsia="zh-CN"/>
        </w:rPr>
        <w:t>accard Similarity</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是衡量两个集合相似度的一种指标</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eastAsia" w:ascii="宋体" w:hAnsi="宋体" w:eastAsia="宋体" w:cs="宋体"/>
          <w:sz w:val="32"/>
          <w:szCs w:val="32"/>
          <w:lang w:val="en-US" w:eastAsia="zh-CN"/>
        </w:rPr>
      </w:pPr>
    </w:p>
    <w:p>
      <w:pPr>
        <w:pStyle w:val="4"/>
        <w:rPr>
          <w:rFonts w:hint="eastAsia"/>
          <w:b/>
          <w:bCs w:val="0"/>
          <w:lang w:val="en-US" w:eastAsia="zh-CN"/>
        </w:rPr>
      </w:pPr>
      <w:bookmarkStart w:id="19" w:name="_Toc4642"/>
      <w:r>
        <w:rPr>
          <w:rFonts w:hint="eastAsia"/>
          <w:b/>
          <w:bCs w:val="0"/>
          <w:lang w:val="en-US" w:eastAsia="zh-CN"/>
        </w:rPr>
        <w:t>3.3 推荐系统评测</w:t>
      </w:r>
      <w:bookmarkEnd w:id="19"/>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p>
      <w:pPr>
        <w:pStyle w:val="2"/>
        <w:rPr>
          <w:rFonts w:hint="default"/>
          <w:lang w:val="en-US" w:eastAsia="zh-CN"/>
        </w:rPr>
      </w:pPr>
    </w:p>
    <w:tbl>
      <w:tblPr>
        <w:tblStyle w:val="12"/>
        <w:tblW w:w="5126" w:type="dxa"/>
        <w:jc w:val="center"/>
        <w:shd w:val="clear" w:color="auto" w:fill="auto"/>
        <w:tblLayout w:type="fixed"/>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准确率（Accuracy）：预测正确的数量（真正类+真假类）与所有预测数量之比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default"/>
          <w:lang w:val="en-US" w:eastAsia="zh-CN"/>
        </w:rPr>
        <w:t>AUC</w:t>
      </w:r>
      <w:r>
        <w:rPr>
          <w:rFonts w:hint="eastAsia"/>
          <w:lang w:val="en-US" w:eastAsia="zh-CN"/>
        </w:rPr>
        <w:t xml:space="preserve"> （ area under the curve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ROC</w:t>
      </w:r>
      <w:r>
        <w:rPr>
          <w:rFonts w:hint="eastAsia"/>
          <w:lang w:val="en-US" w:eastAsia="zh-CN"/>
        </w:rPr>
        <w:t>（</w:t>
      </w:r>
      <w:r>
        <w:rPr>
          <w:rFonts w:ascii="Arial" w:hAnsi="Arial" w:eastAsia="Arial" w:cs="Arial"/>
          <w:i w:val="0"/>
          <w:iCs w:val="0"/>
          <w:caps w:val="0"/>
          <w:color w:val="4D4D4D"/>
          <w:spacing w:val="0"/>
          <w:sz w:val="19"/>
          <w:szCs w:val="19"/>
          <w:shd w:val="clear" w:fill="FFFFFF"/>
        </w:rPr>
        <w:t>receiver operating characteristic curve</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FPR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TPR</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宋体" w:hAnsi="宋体" w:eastAsia="宋体" w:cs="宋体"/>
          <w:sz w:val="24"/>
          <w:szCs w:val="24"/>
          <w:lang w:val="en-US" w:eastAsia="zh-CN"/>
        </w:rPr>
      </w:pPr>
      <w:r>
        <w:rPr>
          <w:rFonts w:hint="default"/>
          <w:lang w:val="en-US" w:eastAsia="zh-CN"/>
        </w:rPr>
        <w:tab/>
      </w:r>
      <w:r>
        <w:rPr>
          <w:rFonts w:hint="default" w:ascii="宋体" w:hAnsi="宋体" w:eastAsia="宋体" w:cs="宋体"/>
          <w:sz w:val="24"/>
          <w:szCs w:val="24"/>
          <w:lang w:val="en-US" w:eastAsia="zh-CN"/>
        </w:rPr>
        <w:t>F</w:t>
      </w:r>
      <w:r>
        <w:rPr>
          <w:rFonts w:hint="eastAsia" w:ascii="宋体" w:hAnsi="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精确率(Precision)和召回率(Recall)评估指标,理想情况下做到两个指标都高当然最好，但一般情况下，Precision高，Recall就低，Recall高，Precision就低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表示的是precision和recall的调和平均评估指标。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所以在实际中常常需要根据具体情况做出取舍，例如一般的搜索情况，在保证召回率的条件下，尽量提升精确率。而像癌症检测、地震检测、金融欺诈等，则在保证精确率的条件下，尽量提升召回率。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引出了一个新的指标F-score,综合考虑Precision和Recall的调和值</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cs="宋体"/>
          <w:sz w:val="24"/>
          <w:szCs w:val="24"/>
          <w:lang w:val="en-US" w:eastAsia="zh-CN"/>
        </w:rPr>
        <w:t xml:space="preserve"> </w:t>
      </w:r>
      <w:r>
        <w:rPr>
          <w:rFonts w:hint="default" w:ascii="宋体" w:hAnsi="宋体" w:eastAsia="宋体" w:cs="宋体"/>
          <w:sz w:val="24"/>
          <w:szCs w:val="24"/>
          <w:lang w:val="en-US" w:eastAsia="zh-CN"/>
        </w:rPr>
        <w:t>score或者 F1</w:t>
      </w:r>
      <w:r>
        <w:rPr>
          <w:rFonts w:hint="eastAsia" w:ascii="宋体" w:hAnsi="宋体" w:cs="宋体"/>
          <w:sz w:val="24"/>
          <w:szCs w:val="24"/>
          <w:lang w:val="en-US" w:eastAsia="zh-CN"/>
        </w:rPr>
        <w:t xml:space="preserve"> </w:t>
      </w:r>
      <w:r>
        <w:rPr>
          <w:rFonts w:hint="default" w:ascii="宋体" w:hAnsi="宋体" w:eastAsia="宋体" w:cs="宋体"/>
          <w:sz w:val="24"/>
          <w:szCs w:val="24"/>
          <w:lang w:val="en-US" w:eastAsia="zh-CN"/>
        </w:rPr>
        <w:t>Measure，这时，精确率和召回率都很重要，权重相同。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当有些情况下，我们认为精确率更重要些，那就调整β的值小于1，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如果我们认为召回率更重要些，那就调整β的值大于1。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32"/>
          <w:szCs w:val="32"/>
          <w:lang w:val="en-US" w:eastAsia="zh-CN"/>
        </w:rPr>
      </w:pPr>
      <w:r>
        <w:rPr>
          <w:rFonts w:hint="default" w:ascii="Times New Roman" w:hAnsi="Times New Roman" w:eastAsia="宋体" w:cs="Times New Roman"/>
          <w:sz w:val="24"/>
          <w:szCs w:val="24"/>
          <w:lang w:val="en-US" w:eastAsia="zh-CN"/>
        </w:rPr>
        <w:t>F1</w:t>
      </w:r>
      <w:r>
        <w:rPr>
          <w:rFonts w:hint="default" w:ascii="Times New Roman" w:hAnsi="Times New Roman" w:cs="Times New Roman"/>
          <w:sz w:val="24"/>
          <w:szCs w:val="24"/>
          <w:lang w:val="en-US" w:eastAsia="zh-CN"/>
        </w:rPr>
        <w:t xml:space="preserve"> Score</w:t>
      </w:r>
      <w:r>
        <w:rPr>
          <w:rFonts w:hint="eastAsia"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0"/>
        <w:textAlignment w:val="auto"/>
        <w:rPr>
          <w:rFonts w:hint="default"/>
          <w:lang w:val="en-US" w:eastAsia="zh-CN"/>
        </w:rPr>
      </w:pPr>
      <w:r>
        <w:rPr>
          <w:rFonts w:hint="default"/>
          <w:lang w:val="en-US" w:eastAsia="zh-CN"/>
        </w:rPr>
        <w:t>评分</w:t>
      </w:r>
      <w:r>
        <w:rPr>
          <w:rFonts w:hint="eastAsia"/>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平均绝对误差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肯德尔等级相关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预测排序准确性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评价排序分</w:t>
      </w:r>
    </w:p>
    <w:p>
      <w:pPr>
        <w:numPr>
          <w:ilvl w:val="0"/>
          <w:numId w:val="0"/>
        </w:numPr>
        <w:ind w:left="0" w:leftChars="0" w:firstLine="0" w:firstLineChars="0"/>
        <w:rPr>
          <w:rFonts w:hint="default"/>
          <w:sz w:val="24"/>
          <w:szCs w:val="32"/>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pStyle w:val="4"/>
        <w:rPr>
          <w:rFonts w:hint="eastAsia"/>
          <w:lang w:val="en-US" w:eastAsia="zh-CN"/>
        </w:rPr>
      </w:pPr>
      <w:bookmarkStart w:id="26" w:name="_Toc3734"/>
      <w:r>
        <w:rPr>
          <w:rFonts w:hint="eastAsia"/>
          <w:lang w:val="en-US" w:eastAsia="zh-CN"/>
        </w:rPr>
        <w:t>5.2 数据库方面</w:t>
      </w:r>
      <w:bookmarkEnd w:id="26"/>
    </w:p>
    <w:p>
      <w:pPr>
        <w:pStyle w:val="4"/>
        <w:rPr>
          <w:rFonts w:hint="eastAsia"/>
          <w:lang w:val="en-US" w:eastAsia="zh-CN"/>
        </w:rPr>
      </w:pPr>
      <w:bookmarkStart w:id="27" w:name="_T"/>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5"/>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5"/>
        </w:numPr>
        <w:rPr>
          <w:rFonts w:hint="default"/>
          <w:lang w:val="en-US" w:eastAsia="zh-CN"/>
        </w:rPr>
      </w:pPr>
      <w:r>
        <w:rPr>
          <w:rFonts w:hint="default"/>
          <w:lang w:val="en-US" w:eastAsia="zh-CN"/>
        </w:rPr>
        <w:t>赵森. 融合用户偏好和项目关联的协同过滤算法研究[D].吉林大学,2020.</w:t>
      </w:r>
    </w:p>
    <w:p>
      <w:pPr>
        <w:numPr>
          <w:ilvl w:val="0"/>
          <w:numId w:val="5"/>
        </w:numPr>
        <w:rPr>
          <w:rFonts w:hint="default"/>
          <w:lang w:val="en-US" w:eastAsia="zh-CN"/>
        </w:rPr>
      </w:pPr>
      <w:r>
        <w:rPr>
          <w:rFonts w:hint="eastAsia"/>
        </w:rPr>
        <w:t>周春荣.百度团购个性化推荐引擎的设计与实现.北京交通大学.2015年</w:t>
      </w:r>
    </w:p>
    <w:p>
      <w:pPr>
        <w:numPr>
          <w:ilvl w:val="0"/>
          <w:numId w:val="5"/>
        </w:numPr>
        <w:rPr>
          <w:rFonts w:hint="eastAsia"/>
        </w:rPr>
      </w:pPr>
      <w:r>
        <w:rPr>
          <w:rFonts w:hint="eastAsia"/>
        </w:rPr>
        <w:t>陈艺婷.基于混合协同过滤的电商推荐系统的设计与实现.南京邮电大学.2020年</w:t>
      </w:r>
    </w:p>
    <w:p>
      <w:pPr>
        <w:numPr>
          <w:ilvl w:val="0"/>
          <w:numId w:val="5"/>
        </w:numPr>
        <w:rPr>
          <w:rFonts w:hint="eastAsia"/>
        </w:rPr>
      </w:pPr>
      <w:r>
        <w:rPr>
          <w:rFonts w:hint="eastAsia"/>
        </w:rPr>
        <w:t>张洋.推荐系统中冷启动问题与评估方法研究.华北电力大学(北京).2017年</w:t>
      </w:r>
    </w:p>
    <w:p>
      <w:pPr>
        <w:rPr>
          <w:rFonts w:hint="eastAsia"/>
        </w:rPr>
      </w:pPr>
    </w:p>
    <w:p>
      <w:pPr>
        <w:pStyle w:val="2"/>
        <w:rPr>
          <w:rFonts w:hint="eastAsia"/>
        </w:rPr>
      </w:pPr>
    </w:p>
    <w:p>
      <w:pPr>
        <w:rPr>
          <w:rFonts w:hint="eastAsia"/>
        </w:rPr>
      </w:pPr>
    </w:p>
    <w:p>
      <w:pPr>
        <w:pStyle w:val="2"/>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00Z" w:initials="">
    <w:p w14:paraId="5AE859D8">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E859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90C47D1C"/>
    <w:multiLevelType w:val="singleLevel"/>
    <w:tmpl w:val="90C47D1C"/>
    <w:lvl w:ilvl="0" w:tentative="0">
      <w:start w:val="3"/>
      <w:numFmt w:val="chineseCounting"/>
      <w:suff w:val="space"/>
      <w:lvlText w:val="第%1章"/>
      <w:lvlJc w:val="left"/>
      <w:rPr>
        <w:rFonts w:hint="eastAsia"/>
      </w:rPr>
    </w:lvl>
  </w:abstractNum>
  <w:abstractNum w:abstractNumId="2">
    <w:nsid w:val="991B189D"/>
    <w:multiLevelType w:val="singleLevel"/>
    <w:tmpl w:val="991B189D"/>
    <w:lvl w:ilvl="0" w:tentative="0">
      <w:start w:val="1"/>
      <w:numFmt w:val="decimal"/>
      <w:suff w:val="nothing"/>
      <w:lvlText w:val="（%1）"/>
      <w:lvlJc w:val="left"/>
    </w:lvl>
  </w:abstractNum>
  <w:abstractNum w:abstractNumId="3">
    <w:nsid w:val="635D384F"/>
    <w:multiLevelType w:val="singleLevel"/>
    <w:tmpl w:val="635D384F"/>
    <w:lvl w:ilvl="0" w:tentative="0">
      <w:start w:val="1"/>
      <w:numFmt w:val="decimal"/>
      <w:lvlText w:val="[%1]"/>
      <w:lvlJc w:val="left"/>
      <w:pPr>
        <w:tabs>
          <w:tab w:val="left" w:pos="312"/>
        </w:tabs>
      </w:pPr>
    </w:lvl>
  </w:abstractNum>
  <w:abstractNum w:abstractNumId="4">
    <w:nsid w:val="650E1608"/>
    <w:multiLevelType w:val="singleLevel"/>
    <w:tmpl w:val="650E1608"/>
    <w:lvl w:ilvl="0" w:tentative="0">
      <w:start w:val="1"/>
      <w:numFmt w:val="decimal"/>
      <w:suff w:val="space"/>
      <w:lvlText w:val="%1."/>
      <w:lvlJc w:val="left"/>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None" w15:userId="没有昵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31B2C"/>
    <w:rsid w:val="6E746319"/>
    <w:rsid w:val="7B9500A7"/>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2021-05-20T06:56:00Z</dcterms:created>
  <dc:creator>没有昵称</dc:creator>
  <cp:lastModifiedBy>没有昵称</cp:lastModifiedBy>
  <dcterms:modified xsi:type="dcterms:W3CDTF">2021-05-21T15:11:41Z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BF00870886D04AACAA62A3C8F0970058</vt:lpwstr>
  </property>
</Properties>
</file>