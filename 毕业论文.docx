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6664"/>
          <w:bookmarkStart w:id="1" w:name="_Toc26045"/>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26233"/>
      <w:bookmarkStart w:id="7" w:name="_Toc6755535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rPr>
      </w:pPr>
      <w:ins w:id="7" w:author="没有昵称" w:date="2021-05-19T14:50:55Z">
        <w:r>
          <w:rPr>
            <w:rFonts w:hint="eastAsia" w:ascii="宋体" w:hAnsi="宋体" w:cs="宋体"/>
            <w:color w:val="auto"/>
            <w:sz w:val="24"/>
            <w:szCs w:val="24"/>
            <w:lang w:val="en-US"/>
          </w:rPr>
          <w:t>第一章</w:t>
        </w:r>
      </w:ins>
      <w:ins w:id="8" w:author="没有昵称" w:date="2021-05-19T14:50:57Z">
        <w:r>
          <w:rPr>
            <w:rFonts w:hint="eastAsia" w:ascii="宋体" w:hAnsi="宋体" w:cs="宋体"/>
            <w:color w:val="auto"/>
            <w:sz w:val="24"/>
            <w:szCs w:val="24"/>
            <w:lang w:val="en-US"/>
          </w:rPr>
          <w:t>，</w:t>
        </w:r>
      </w:ins>
      <w:ins w:id="9" w:author="没有昵称" w:date="2021-05-19T14:50:59Z">
        <w:r>
          <w:rPr>
            <w:rFonts w:hint="eastAsia" w:ascii="宋体" w:hAnsi="宋体" w:cs="宋体"/>
            <w:color w:val="auto"/>
            <w:sz w:val="24"/>
            <w:szCs w:val="24"/>
            <w:lang w:val="en-US"/>
          </w:rPr>
          <w:t>绪论</w:t>
        </w:r>
      </w:ins>
      <w:ins w:id="10" w:author="没有昵称" w:date="2021-05-19T14:51:01Z">
        <w:r>
          <w:rPr>
            <w:rFonts w:hint="eastAsia" w:ascii="宋体" w:hAnsi="宋体" w:cs="宋体"/>
            <w:color w:val="auto"/>
            <w:sz w:val="24"/>
            <w:szCs w:val="24"/>
            <w:lang w:val="en-US"/>
          </w:rPr>
          <w:t>。</w:t>
        </w:r>
      </w:ins>
      <w:ins w:id="11" w:author="没有昵称" w:date="2021-05-19T14:51:02Z">
        <w:r>
          <w:rPr>
            <w:rFonts w:hint="eastAsia" w:ascii="宋体" w:hAnsi="宋体" w:cs="宋体"/>
            <w:color w:val="auto"/>
            <w:sz w:val="24"/>
            <w:szCs w:val="24"/>
            <w:lang w:val="en-US"/>
          </w:rPr>
          <w:t>首先</w:t>
        </w:r>
      </w:ins>
      <w:ins w:id="12" w:author="没有昵称" w:date="2021-05-19T14:51:03Z">
        <w:r>
          <w:rPr>
            <w:rFonts w:hint="eastAsia" w:ascii="宋体" w:hAnsi="宋体" w:cs="宋体"/>
            <w:color w:val="auto"/>
            <w:sz w:val="24"/>
            <w:szCs w:val="24"/>
            <w:lang w:val="en-US"/>
          </w:rPr>
          <w:t>介绍</w:t>
        </w:r>
      </w:ins>
      <w:ins w:id="13" w:author="没有昵称" w:date="2021-05-19T14:51:06Z">
        <w:r>
          <w:rPr>
            <w:rFonts w:hint="eastAsia" w:ascii="宋体" w:hAnsi="宋体" w:cs="宋体"/>
            <w:color w:val="auto"/>
            <w:sz w:val="24"/>
            <w:szCs w:val="24"/>
            <w:lang w:val="en-US"/>
          </w:rPr>
          <w:t>本课题</w:t>
        </w:r>
      </w:ins>
      <w:ins w:id="14" w:author="没有昵称" w:date="2021-05-19T14:51:07Z">
        <w:r>
          <w:rPr>
            <w:rFonts w:hint="eastAsia" w:ascii="宋体" w:hAnsi="宋体" w:cs="宋体"/>
            <w:color w:val="auto"/>
            <w:sz w:val="24"/>
            <w:szCs w:val="24"/>
            <w:lang w:val="en-US"/>
          </w:rPr>
          <w:t>研究</w:t>
        </w:r>
      </w:ins>
      <w:ins w:id="15" w:author="没有昵称" w:date="2021-05-19T14:51:11Z">
        <w:r>
          <w:rPr>
            <w:rFonts w:hint="eastAsia" w:ascii="宋体" w:hAnsi="宋体" w:cs="宋体"/>
            <w:color w:val="auto"/>
            <w:sz w:val="24"/>
            <w:szCs w:val="24"/>
            <w:lang w:val="en-US"/>
          </w:rPr>
          <w:t>背景</w:t>
        </w:r>
      </w:ins>
      <w:ins w:id="16" w:author="没有昵称" w:date="2021-05-19T14:51:13Z">
        <w:r>
          <w:rPr>
            <w:rFonts w:hint="eastAsia" w:ascii="宋体" w:hAnsi="宋体" w:cs="宋体"/>
            <w:color w:val="auto"/>
            <w:sz w:val="24"/>
            <w:szCs w:val="24"/>
            <w:lang w:val="en-US"/>
          </w:rPr>
          <w:t>、</w:t>
        </w:r>
      </w:ins>
      <w:ins w:id="17" w:author="没有昵称" w:date="2021-05-19T14:51:16Z">
        <w:r>
          <w:rPr>
            <w:rFonts w:hint="eastAsia" w:ascii="宋体" w:hAnsi="宋体" w:cs="宋体"/>
            <w:color w:val="auto"/>
            <w:sz w:val="24"/>
            <w:szCs w:val="24"/>
            <w:lang w:val="en-US"/>
          </w:rPr>
          <w:t>研究</w:t>
        </w:r>
      </w:ins>
      <w:ins w:id="18" w:author="没有昵称" w:date="2021-05-19T14:51:19Z">
        <w:r>
          <w:rPr>
            <w:rFonts w:hint="eastAsia" w:ascii="宋体" w:hAnsi="宋体" w:cs="宋体"/>
            <w:color w:val="auto"/>
            <w:sz w:val="24"/>
            <w:szCs w:val="24"/>
            <w:lang w:val="en-US"/>
          </w:rPr>
          <w:t>意义</w:t>
        </w:r>
      </w:ins>
      <w:ins w:id="19" w:author="没有昵称" w:date="2021-05-19T14:51:21Z">
        <w:r>
          <w:rPr>
            <w:rFonts w:hint="eastAsia" w:ascii="宋体" w:hAnsi="宋体" w:cs="宋体"/>
            <w:color w:val="auto"/>
            <w:sz w:val="24"/>
            <w:szCs w:val="24"/>
            <w:lang w:val="en-US"/>
          </w:rPr>
          <w:t>和</w:t>
        </w:r>
      </w:ins>
      <w:ins w:id="20" w:author="没有昵称" w:date="2021-05-19T14:51:22Z">
        <w:r>
          <w:rPr>
            <w:rFonts w:hint="eastAsia" w:ascii="宋体" w:hAnsi="宋体" w:cs="宋体"/>
            <w:color w:val="auto"/>
            <w:sz w:val="24"/>
            <w:szCs w:val="24"/>
            <w:lang w:val="en-US"/>
          </w:rPr>
          <w:t>目</w:t>
        </w:r>
      </w:ins>
      <w:ins w:id="21" w:author="没有昵称" w:date="2021-05-19T14:51:24Z">
        <w:r>
          <w:rPr>
            <w:rFonts w:hint="eastAsia" w:ascii="宋体" w:hAnsi="宋体" w:cs="宋体"/>
            <w:color w:val="auto"/>
            <w:sz w:val="24"/>
            <w:szCs w:val="24"/>
            <w:lang w:val="en-US"/>
          </w:rPr>
          <w:t>的</w:t>
        </w:r>
      </w:ins>
      <w:ins w:id="22" w:author="没有昵称" w:date="2021-05-19T14:52:42Z">
        <w:r>
          <w:rPr>
            <w:rFonts w:hint="eastAsia" w:ascii="宋体" w:hAnsi="宋体" w:cs="宋体"/>
            <w:color w:val="auto"/>
            <w:sz w:val="24"/>
            <w:szCs w:val="24"/>
            <w:lang w:val="en-US"/>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rPr>
      </w:pPr>
      <w:ins w:id="24" w:author="没有昵称" w:date="2021-05-19T14:52:12Z">
        <w:r>
          <w:rPr>
            <w:rFonts w:hint="eastAsia" w:ascii="宋体" w:hAnsi="宋体" w:cs="宋体"/>
            <w:color w:val="auto"/>
            <w:sz w:val="24"/>
            <w:szCs w:val="24"/>
            <w:lang w:val="en-US"/>
          </w:rPr>
          <w:t>第二章</w:t>
        </w:r>
      </w:ins>
      <w:ins w:id="25" w:author="没有昵称" w:date="2021-05-19T14:52:13Z">
        <w:r>
          <w:rPr>
            <w:rFonts w:hint="eastAsia" w:ascii="宋体" w:hAnsi="宋体" w:cs="宋体"/>
            <w:color w:val="auto"/>
            <w:sz w:val="24"/>
            <w:szCs w:val="24"/>
            <w:lang w:val="en-US"/>
          </w:rPr>
          <w:t>，</w:t>
        </w:r>
      </w:ins>
      <w:ins w:id="26" w:author="没有昵称" w:date="2021-05-19T14:52:14Z">
        <w:r>
          <w:rPr>
            <w:rFonts w:hint="eastAsia" w:ascii="宋体" w:hAnsi="宋体" w:cs="宋体"/>
            <w:color w:val="auto"/>
            <w:sz w:val="24"/>
            <w:szCs w:val="24"/>
            <w:lang w:val="en-US"/>
          </w:rPr>
          <w:t>研究</w:t>
        </w:r>
      </w:ins>
      <w:ins w:id="27" w:author="没有昵称" w:date="2021-05-19T14:52:15Z">
        <w:r>
          <w:rPr>
            <w:rFonts w:hint="eastAsia" w:ascii="宋体" w:hAnsi="宋体" w:cs="宋体"/>
            <w:color w:val="auto"/>
            <w:sz w:val="24"/>
            <w:szCs w:val="24"/>
            <w:lang w:val="en-US"/>
          </w:rPr>
          <w:t>现状</w:t>
        </w:r>
      </w:ins>
      <w:ins w:id="28" w:author="没有昵称" w:date="2021-05-19T14:52:21Z">
        <w:r>
          <w:rPr>
            <w:rFonts w:hint="eastAsia" w:ascii="宋体" w:hAnsi="宋体" w:cs="宋体"/>
            <w:color w:val="auto"/>
            <w:sz w:val="24"/>
            <w:szCs w:val="24"/>
            <w:lang w:val="en-US"/>
          </w:rPr>
          <w:t>分析</w:t>
        </w:r>
      </w:ins>
      <w:ins w:id="29" w:author="没有昵称" w:date="2021-05-19T14:52:22Z">
        <w:r>
          <w:rPr>
            <w:rFonts w:hint="eastAsia" w:ascii="宋体" w:hAnsi="宋体" w:cs="宋体"/>
            <w:color w:val="auto"/>
            <w:sz w:val="24"/>
            <w:szCs w:val="24"/>
            <w:lang w:val="en-US"/>
          </w:rPr>
          <w:t>，</w:t>
        </w:r>
      </w:ins>
      <w:ins w:id="30" w:author="没有昵称" w:date="2021-05-19T14:52:37Z">
        <w:r>
          <w:rPr>
            <w:rFonts w:hint="eastAsia" w:ascii="宋体" w:hAnsi="宋体" w:cs="宋体"/>
            <w:color w:val="auto"/>
            <w:sz w:val="24"/>
            <w:szCs w:val="24"/>
            <w:lang w:val="en-US"/>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rPr>
          <w:t>第三章</w:t>
        </w:r>
      </w:ins>
      <w:ins w:id="32" w:author="没有昵称" w:date="2021-05-19T14:52:50Z">
        <w:r>
          <w:rPr>
            <w:rFonts w:hint="eastAsia" w:ascii="宋体" w:hAnsi="宋体" w:cs="宋体"/>
            <w:color w:val="auto"/>
            <w:sz w:val="24"/>
            <w:szCs w:val="24"/>
            <w:lang w:val="en-US"/>
          </w:rPr>
          <w:t>，</w:t>
        </w:r>
      </w:ins>
      <w:ins w:id="33" w:author="没有昵称" w:date="2021-05-19T14:52:54Z">
        <w:r>
          <w:rPr>
            <w:rFonts w:hint="eastAsia" w:ascii="宋体" w:hAnsi="宋体" w:cs="宋体"/>
            <w:color w:val="auto"/>
            <w:sz w:val="24"/>
            <w:szCs w:val="24"/>
            <w:lang w:val="en-US"/>
          </w:rPr>
          <w:t>推荐算法</w:t>
        </w:r>
      </w:ins>
      <w:ins w:id="34" w:author="没有昵称" w:date="2021-05-19T14:52:57Z">
        <w:r>
          <w:rPr>
            <w:rFonts w:hint="eastAsia" w:ascii="宋体" w:hAnsi="宋体" w:cs="宋体"/>
            <w:color w:val="auto"/>
            <w:sz w:val="24"/>
            <w:szCs w:val="24"/>
            <w:lang w:val="en-US"/>
          </w:rPr>
          <w:t>及其</w:t>
        </w:r>
      </w:ins>
      <w:ins w:id="35" w:author="没有昵称" w:date="2021-05-19T14:53:00Z">
        <w:r>
          <w:rPr>
            <w:rFonts w:hint="eastAsia" w:ascii="宋体" w:hAnsi="宋体" w:cs="宋体"/>
            <w:color w:val="auto"/>
            <w:sz w:val="24"/>
            <w:szCs w:val="24"/>
            <w:lang w:val="en-US"/>
          </w:rPr>
          <w:t>相关</w:t>
        </w:r>
      </w:ins>
      <w:ins w:id="36" w:author="没有昵称" w:date="2021-05-19T14:53:02Z">
        <w:r>
          <w:rPr>
            <w:rFonts w:hint="eastAsia" w:ascii="宋体" w:hAnsi="宋体" w:cs="宋体"/>
            <w:color w:val="auto"/>
            <w:sz w:val="24"/>
            <w:szCs w:val="24"/>
            <w:lang w:val="en-US"/>
          </w:rPr>
          <w:t>介绍</w:t>
        </w:r>
      </w:ins>
      <w:ins w:id="37" w:author="没有昵称" w:date="2021-05-19T14:54:56Z">
        <w:r>
          <w:rPr>
            <w:rFonts w:hint="eastAsia" w:ascii="宋体" w:hAnsi="宋体" w:cs="宋体"/>
            <w:color w:val="auto"/>
            <w:sz w:val="24"/>
            <w:szCs w:val="24"/>
            <w:lang w:val="en-US"/>
          </w:rPr>
          <w:t>。</w:t>
        </w:r>
      </w:ins>
      <w:ins w:id="38" w:author="没有昵称" w:date="2021-05-19T14:54:59Z">
        <w:r>
          <w:rPr>
            <w:rFonts w:hint="eastAsia" w:ascii="宋体" w:hAnsi="宋体" w:cs="宋体"/>
            <w:color w:val="auto"/>
            <w:sz w:val="24"/>
            <w:szCs w:val="24"/>
            <w:lang w:val="en-US"/>
          </w:rPr>
          <w:t>（</w:t>
        </w:r>
      </w:ins>
      <w:ins w:id="39" w:author="没有昵称" w:date="2021-05-19T14:55:01Z">
        <w:r>
          <w:rPr>
            <w:rFonts w:hint="eastAsia" w:ascii="宋体" w:hAnsi="宋体" w:cs="宋体"/>
            <w:color w:val="auto"/>
            <w:sz w:val="24"/>
            <w:szCs w:val="24"/>
            <w:lang w:val="en-US"/>
          </w:rPr>
          <w:t>1</w:t>
        </w:r>
      </w:ins>
      <w:ins w:id="40" w:author="没有昵称" w:date="2021-05-19T14:54:59Z">
        <w:r>
          <w:rPr>
            <w:rFonts w:hint="eastAsia" w:ascii="宋体" w:hAnsi="宋体" w:cs="宋体"/>
            <w:color w:val="auto"/>
            <w:sz w:val="24"/>
            <w:szCs w:val="24"/>
            <w:lang w:val="en-US"/>
          </w:rPr>
          <w:t>）</w:t>
        </w:r>
      </w:ins>
      <w:ins w:id="41" w:author="没有昵称" w:date="2021-05-19T14:53:05Z">
        <w:r>
          <w:rPr>
            <w:rFonts w:hint="eastAsia" w:ascii="宋体" w:hAnsi="宋体" w:cs="宋体"/>
            <w:color w:val="auto"/>
            <w:sz w:val="24"/>
            <w:szCs w:val="24"/>
            <w:lang w:val="en-US"/>
          </w:rPr>
          <w:t>介绍</w:t>
        </w:r>
      </w:ins>
      <w:ins w:id="42" w:author="没有昵称" w:date="2021-05-19T14:53:06Z">
        <w:r>
          <w:rPr>
            <w:rFonts w:hint="eastAsia" w:ascii="宋体" w:hAnsi="宋体" w:cs="宋体"/>
            <w:color w:val="auto"/>
            <w:sz w:val="24"/>
            <w:szCs w:val="24"/>
            <w:lang w:val="en-US"/>
          </w:rPr>
          <w:t>常用的</w:t>
        </w:r>
      </w:ins>
      <w:ins w:id="43" w:author="没有昵称" w:date="2021-05-19T14:53:07Z">
        <w:r>
          <w:rPr>
            <w:rFonts w:hint="eastAsia" w:ascii="宋体" w:hAnsi="宋体" w:cs="宋体"/>
            <w:color w:val="auto"/>
            <w:sz w:val="24"/>
            <w:szCs w:val="24"/>
            <w:lang w:val="en-US"/>
          </w:rPr>
          <w:t>推荐算法</w:t>
        </w:r>
      </w:ins>
      <w:ins w:id="44" w:author="没有昵称" w:date="2021-05-19T14:53:11Z">
        <w:r>
          <w:rPr>
            <w:rFonts w:hint="eastAsia" w:ascii="宋体" w:hAnsi="宋体" w:cs="宋体"/>
            <w:color w:val="auto"/>
            <w:sz w:val="24"/>
            <w:szCs w:val="24"/>
            <w:lang w:val="en-US"/>
          </w:rPr>
          <w:t>以及</w:t>
        </w:r>
      </w:ins>
      <w:ins w:id="45" w:author="没有昵称" w:date="2021-05-19T14:53:13Z">
        <w:r>
          <w:rPr>
            <w:rFonts w:hint="eastAsia" w:ascii="宋体" w:hAnsi="宋体" w:cs="宋体"/>
            <w:color w:val="auto"/>
            <w:sz w:val="24"/>
            <w:szCs w:val="24"/>
            <w:lang w:val="en-US"/>
          </w:rPr>
          <w:t>相关</w:t>
        </w:r>
      </w:ins>
      <w:ins w:id="46" w:author="没有昵称" w:date="2021-05-19T14:53:14Z">
        <w:r>
          <w:rPr>
            <w:rFonts w:hint="eastAsia" w:ascii="宋体" w:hAnsi="宋体" w:cs="宋体"/>
            <w:color w:val="auto"/>
            <w:sz w:val="24"/>
            <w:szCs w:val="24"/>
            <w:lang w:val="en-US"/>
          </w:rPr>
          <w:t>概念</w:t>
        </w:r>
      </w:ins>
      <w:ins w:id="47" w:author="没有昵称" w:date="2021-05-19T14:53:15Z">
        <w:r>
          <w:rPr>
            <w:rFonts w:hint="eastAsia" w:ascii="宋体" w:hAnsi="宋体" w:cs="宋体"/>
            <w:color w:val="auto"/>
            <w:sz w:val="24"/>
            <w:szCs w:val="24"/>
            <w:lang w:val="en-US"/>
          </w:rPr>
          <w:t>，</w:t>
        </w:r>
      </w:ins>
      <w:ins w:id="48" w:author="没有昵称" w:date="2021-05-19T14:53:18Z">
        <w:r>
          <w:rPr>
            <w:rFonts w:hint="eastAsia" w:ascii="宋体" w:hAnsi="宋体" w:cs="宋体"/>
            <w:color w:val="auto"/>
            <w:sz w:val="24"/>
            <w:szCs w:val="24"/>
            <w:lang w:val="en-US"/>
          </w:rPr>
          <w:t>对</w:t>
        </w:r>
      </w:ins>
      <w:ins w:id="49" w:author="没有昵称" w:date="2021-05-19T14:53:19Z">
        <w:r>
          <w:rPr>
            <w:rFonts w:hint="eastAsia" w:ascii="宋体" w:hAnsi="宋体" w:cs="宋体"/>
            <w:color w:val="auto"/>
            <w:sz w:val="24"/>
            <w:szCs w:val="24"/>
            <w:lang w:val="en-US"/>
          </w:rPr>
          <w:t>推荐</w:t>
        </w:r>
      </w:ins>
      <w:ins w:id="50" w:author="没有昵称" w:date="2021-05-19T14:53:20Z">
        <w:r>
          <w:rPr>
            <w:rFonts w:hint="eastAsia" w:ascii="宋体" w:hAnsi="宋体" w:cs="宋体"/>
            <w:color w:val="auto"/>
            <w:sz w:val="24"/>
            <w:szCs w:val="24"/>
            <w:lang w:val="en-US"/>
          </w:rPr>
          <w:t>算法</w:t>
        </w:r>
      </w:ins>
      <w:ins w:id="51" w:author="没有昵称" w:date="2021-05-19T14:53:21Z">
        <w:r>
          <w:rPr>
            <w:rFonts w:hint="eastAsia" w:ascii="宋体" w:hAnsi="宋体" w:cs="宋体"/>
            <w:color w:val="auto"/>
            <w:sz w:val="24"/>
            <w:szCs w:val="24"/>
            <w:lang w:val="en-US"/>
          </w:rPr>
          <w:t>流程</w:t>
        </w:r>
      </w:ins>
      <w:ins w:id="52" w:author="没有昵称" w:date="2021-05-19T14:53:22Z">
        <w:r>
          <w:rPr>
            <w:rFonts w:hint="eastAsia" w:ascii="宋体" w:hAnsi="宋体" w:cs="宋体"/>
            <w:color w:val="auto"/>
            <w:sz w:val="24"/>
            <w:szCs w:val="24"/>
            <w:lang w:val="en-US"/>
          </w:rPr>
          <w:t>，</w:t>
        </w:r>
      </w:ins>
      <w:ins w:id="53" w:author="没有昵称" w:date="2021-05-19T14:53:23Z">
        <w:r>
          <w:rPr>
            <w:rFonts w:hint="eastAsia" w:ascii="宋体" w:hAnsi="宋体" w:cs="宋体"/>
            <w:color w:val="auto"/>
            <w:sz w:val="24"/>
            <w:szCs w:val="24"/>
            <w:lang w:val="en-US"/>
          </w:rPr>
          <w:t>原理</w:t>
        </w:r>
      </w:ins>
      <w:ins w:id="54" w:author="没有昵称" w:date="2021-05-19T14:53:27Z">
        <w:r>
          <w:rPr>
            <w:rFonts w:hint="eastAsia" w:ascii="宋体" w:hAnsi="宋体" w:cs="宋体"/>
            <w:color w:val="auto"/>
            <w:sz w:val="24"/>
            <w:szCs w:val="24"/>
            <w:lang w:val="en-US"/>
          </w:rPr>
          <w:t>进行</w:t>
        </w:r>
      </w:ins>
      <w:ins w:id="55" w:author="没有昵称" w:date="2021-05-19T14:53:28Z">
        <w:r>
          <w:rPr>
            <w:rFonts w:hint="eastAsia" w:ascii="宋体" w:hAnsi="宋体" w:cs="宋体"/>
            <w:color w:val="auto"/>
            <w:sz w:val="24"/>
            <w:szCs w:val="24"/>
            <w:lang w:val="en-US"/>
          </w:rPr>
          <w:t>简要</w:t>
        </w:r>
      </w:ins>
      <w:ins w:id="56" w:author="没有昵称" w:date="2021-05-19T14:53:29Z">
        <w:r>
          <w:rPr>
            <w:rFonts w:hint="eastAsia" w:ascii="宋体" w:hAnsi="宋体" w:cs="宋体"/>
            <w:color w:val="auto"/>
            <w:sz w:val="24"/>
            <w:szCs w:val="24"/>
            <w:lang w:val="en-US"/>
          </w:rPr>
          <w:t>概述</w:t>
        </w:r>
      </w:ins>
      <w:ins w:id="57" w:author="没有昵称" w:date="2021-05-19T14:53:59Z">
        <w:r>
          <w:rPr>
            <w:rFonts w:hint="eastAsia" w:ascii="宋体" w:hAnsi="宋体" w:cs="宋体"/>
            <w:color w:val="auto"/>
            <w:sz w:val="24"/>
            <w:szCs w:val="24"/>
            <w:lang w:val="en-US"/>
          </w:rPr>
          <w:t>；</w:t>
        </w:r>
      </w:ins>
      <w:ins w:id="58" w:author="没有昵称" w:date="2021-05-19T14:55:04Z">
        <w:r>
          <w:rPr>
            <w:rFonts w:hint="eastAsia" w:ascii="宋体" w:hAnsi="宋体" w:cs="宋体"/>
            <w:color w:val="auto"/>
            <w:sz w:val="24"/>
            <w:szCs w:val="24"/>
            <w:lang w:val="en-US"/>
          </w:rPr>
          <w:t>（</w:t>
        </w:r>
      </w:ins>
      <w:ins w:id="59" w:author="没有昵称" w:date="2021-05-19T14:55:05Z">
        <w:r>
          <w:rPr>
            <w:rFonts w:hint="eastAsia" w:ascii="宋体" w:hAnsi="宋体" w:cs="宋体"/>
            <w:color w:val="auto"/>
            <w:sz w:val="24"/>
            <w:szCs w:val="24"/>
            <w:lang w:val="en-US"/>
          </w:rPr>
          <w:t>2</w:t>
        </w:r>
      </w:ins>
      <w:ins w:id="60" w:author="没有昵称" w:date="2021-05-19T14:55:04Z">
        <w:r>
          <w:rPr>
            <w:rFonts w:hint="eastAsia" w:ascii="宋体" w:hAnsi="宋体" w:cs="宋体"/>
            <w:color w:val="auto"/>
            <w:sz w:val="24"/>
            <w:szCs w:val="24"/>
            <w:lang w:val="en-US"/>
          </w:rPr>
          <w:t>）</w:t>
        </w:r>
      </w:ins>
      <w:ins w:id="61" w:author="没有昵称" w:date="2021-05-19T14:54:02Z">
        <w:r>
          <w:rPr>
            <w:rFonts w:hint="eastAsia" w:ascii="宋体" w:hAnsi="宋体" w:cs="宋体"/>
            <w:color w:val="auto"/>
            <w:sz w:val="24"/>
            <w:szCs w:val="24"/>
            <w:lang w:val="en-US"/>
          </w:rPr>
          <w:t>对于</w:t>
        </w:r>
      </w:ins>
      <w:ins w:id="62" w:author="没有昵称" w:date="2021-05-19T14:54:03Z">
        <w:r>
          <w:rPr>
            <w:rFonts w:hint="eastAsia" w:ascii="宋体" w:hAnsi="宋体" w:cs="宋体"/>
            <w:color w:val="auto"/>
            <w:sz w:val="24"/>
            <w:szCs w:val="24"/>
            <w:lang w:val="en-US"/>
          </w:rPr>
          <w:t>推荐</w:t>
        </w:r>
      </w:ins>
      <w:ins w:id="63" w:author="没有昵称" w:date="2021-05-19T14:54:04Z">
        <w:r>
          <w:rPr>
            <w:rFonts w:hint="eastAsia" w:ascii="宋体" w:hAnsi="宋体" w:cs="宋体"/>
            <w:color w:val="auto"/>
            <w:sz w:val="24"/>
            <w:szCs w:val="24"/>
            <w:lang w:val="en-US"/>
          </w:rPr>
          <w:t>算法</w:t>
        </w:r>
      </w:ins>
      <w:ins w:id="64" w:author="没有昵称" w:date="2021-05-19T14:54:05Z">
        <w:r>
          <w:rPr>
            <w:rFonts w:hint="eastAsia" w:ascii="宋体" w:hAnsi="宋体" w:cs="宋体"/>
            <w:color w:val="auto"/>
            <w:sz w:val="24"/>
            <w:szCs w:val="24"/>
            <w:lang w:val="en-US"/>
          </w:rPr>
          <w:t>依赖的</w:t>
        </w:r>
      </w:ins>
      <w:ins w:id="65" w:author="没有昵称" w:date="2021-05-19T14:54:07Z">
        <w:r>
          <w:rPr>
            <w:rFonts w:hint="eastAsia" w:ascii="宋体" w:hAnsi="宋体" w:cs="宋体"/>
            <w:color w:val="auto"/>
            <w:sz w:val="24"/>
            <w:szCs w:val="24"/>
            <w:lang w:val="en-US"/>
          </w:rPr>
          <w:t>核心</w:t>
        </w:r>
      </w:ins>
      <w:ins w:id="66" w:author="没有昵称" w:date="2021-05-19T14:54:10Z">
        <w:r>
          <w:rPr>
            <w:rFonts w:hint="eastAsia" w:ascii="宋体" w:hAnsi="宋体" w:cs="宋体"/>
            <w:color w:val="auto"/>
            <w:sz w:val="24"/>
            <w:szCs w:val="24"/>
            <w:lang w:val="en-US"/>
          </w:rPr>
          <w:t>相似性</w:t>
        </w:r>
      </w:ins>
      <w:ins w:id="67" w:author="没有昵称" w:date="2021-05-19T14:54:11Z">
        <w:r>
          <w:rPr>
            <w:rFonts w:hint="eastAsia" w:ascii="宋体" w:hAnsi="宋体" w:cs="宋体"/>
            <w:color w:val="auto"/>
            <w:sz w:val="24"/>
            <w:szCs w:val="24"/>
            <w:lang w:val="en-US"/>
          </w:rPr>
          <w:t>算法</w:t>
        </w:r>
      </w:ins>
      <w:ins w:id="68" w:author="没有昵称" w:date="2021-05-19T14:54:13Z">
        <w:r>
          <w:rPr>
            <w:rFonts w:hint="eastAsia" w:ascii="宋体" w:hAnsi="宋体" w:cs="宋体"/>
            <w:color w:val="auto"/>
            <w:sz w:val="24"/>
            <w:szCs w:val="24"/>
            <w:lang w:val="en-US"/>
          </w:rPr>
          <w:t>进行</w:t>
        </w:r>
      </w:ins>
      <w:ins w:id="69" w:author="没有昵称" w:date="2021-05-19T14:54:14Z">
        <w:r>
          <w:rPr>
            <w:rFonts w:hint="eastAsia" w:ascii="宋体" w:hAnsi="宋体" w:cs="宋体"/>
            <w:color w:val="auto"/>
            <w:sz w:val="24"/>
            <w:szCs w:val="24"/>
            <w:lang w:val="en-US"/>
          </w:rPr>
          <w:t>简要</w:t>
        </w:r>
      </w:ins>
      <w:ins w:id="70" w:author="没有昵称" w:date="2021-05-19T14:54:17Z">
        <w:r>
          <w:rPr>
            <w:rFonts w:hint="eastAsia" w:ascii="宋体" w:hAnsi="宋体" w:cs="宋体"/>
            <w:color w:val="auto"/>
            <w:sz w:val="24"/>
            <w:szCs w:val="24"/>
            <w:lang w:val="en-US"/>
          </w:rPr>
          <w:t>概括</w:t>
        </w:r>
      </w:ins>
      <w:ins w:id="71" w:author="没有昵称" w:date="2021-05-19T14:54:18Z">
        <w:r>
          <w:rPr>
            <w:rFonts w:hint="eastAsia" w:ascii="宋体" w:hAnsi="宋体" w:cs="宋体"/>
            <w:color w:val="auto"/>
            <w:sz w:val="24"/>
            <w:szCs w:val="24"/>
            <w:lang w:val="en-US"/>
          </w:rPr>
          <w:t>，</w:t>
        </w:r>
      </w:ins>
      <w:ins w:id="72" w:author="没有昵称" w:date="2021-05-19T14:54:32Z">
        <w:r>
          <w:rPr>
            <w:rFonts w:hint="eastAsia" w:ascii="宋体" w:hAnsi="宋体" w:cs="宋体"/>
            <w:color w:val="auto"/>
            <w:sz w:val="24"/>
            <w:szCs w:val="24"/>
            <w:lang w:val="en-US"/>
          </w:rPr>
          <w:t>实验</w:t>
        </w:r>
      </w:ins>
      <w:ins w:id="73" w:author="没有昵称" w:date="2021-05-19T14:54:35Z">
        <w:r>
          <w:rPr>
            <w:rFonts w:hint="eastAsia" w:ascii="宋体" w:hAnsi="宋体" w:cs="宋体"/>
            <w:color w:val="auto"/>
            <w:sz w:val="24"/>
            <w:szCs w:val="24"/>
            <w:lang w:val="en-US"/>
          </w:rPr>
          <w:t>不同</w:t>
        </w:r>
      </w:ins>
      <w:ins w:id="74" w:author="没有昵称" w:date="2021-05-19T14:54:37Z">
        <w:r>
          <w:rPr>
            <w:rFonts w:hint="eastAsia" w:ascii="宋体" w:hAnsi="宋体" w:cs="宋体"/>
            <w:color w:val="auto"/>
            <w:sz w:val="24"/>
            <w:szCs w:val="24"/>
            <w:lang w:val="en-US"/>
          </w:rPr>
          <w:t>相似性</w:t>
        </w:r>
      </w:ins>
      <w:ins w:id="75" w:author="没有昵称" w:date="2021-05-19T14:54:38Z">
        <w:r>
          <w:rPr>
            <w:rFonts w:hint="eastAsia" w:ascii="宋体" w:hAnsi="宋体" w:cs="宋体"/>
            <w:color w:val="auto"/>
            <w:sz w:val="24"/>
            <w:szCs w:val="24"/>
            <w:lang w:val="en-US"/>
          </w:rPr>
          <w:t>算法</w:t>
        </w:r>
      </w:ins>
      <w:ins w:id="76" w:author="没有昵称" w:date="2021-05-19T14:54:40Z">
        <w:r>
          <w:rPr>
            <w:rFonts w:hint="eastAsia" w:ascii="宋体" w:hAnsi="宋体" w:cs="宋体"/>
            <w:color w:val="auto"/>
            <w:sz w:val="24"/>
            <w:szCs w:val="24"/>
            <w:lang w:val="en-US"/>
          </w:rPr>
          <w:t>对于</w:t>
        </w:r>
      </w:ins>
      <w:ins w:id="77" w:author="没有昵称" w:date="2021-05-19T14:54:41Z">
        <w:r>
          <w:rPr>
            <w:rFonts w:hint="eastAsia" w:ascii="宋体" w:hAnsi="宋体" w:cs="宋体"/>
            <w:color w:val="auto"/>
            <w:sz w:val="24"/>
            <w:szCs w:val="24"/>
            <w:lang w:val="en-US"/>
          </w:rPr>
          <w:t>实验的</w:t>
        </w:r>
      </w:ins>
      <w:ins w:id="78" w:author="没有昵称" w:date="2021-05-19T14:54:43Z">
        <w:r>
          <w:rPr>
            <w:rFonts w:hint="eastAsia" w:ascii="宋体" w:hAnsi="宋体" w:cs="宋体"/>
            <w:color w:val="auto"/>
            <w:sz w:val="24"/>
            <w:szCs w:val="24"/>
            <w:lang w:val="en-US"/>
          </w:rPr>
          <w:t>影响</w:t>
        </w:r>
      </w:ins>
      <w:ins w:id="79" w:author="没有昵称" w:date="2021-05-19T14:54:49Z">
        <w:r>
          <w:rPr>
            <w:rFonts w:hint="eastAsia" w:ascii="宋体" w:hAnsi="宋体" w:cs="宋体"/>
            <w:color w:val="auto"/>
            <w:sz w:val="24"/>
            <w:szCs w:val="24"/>
            <w:lang w:val="en-US"/>
          </w:rPr>
          <w:t>；</w:t>
        </w:r>
      </w:ins>
      <w:ins w:id="80" w:author="没有昵称" w:date="2021-05-19T14:55:09Z">
        <w:r>
          <w:rPr>
            <w:rFonts w:hint="eastAsia" w:ascii="宋体" w:hAnsi="宋体" w:cs="宋体"/>
            <w:color w:val="auto"/>
            <w:sz w:val="24"/>
            <w:szCs w:val="24"/>
            <w:lang w:val="en-US"/>
          </w:rPr>
          <w:t>（</w:t>
        </w:r>
      </w:ins>
      <w:ins w:id="81" w:author="没有昵称" w:date="2021-05-19T14:55:10Z">
        <w:r>
          <w:rPr>
            <w:rFonts w:hint="eastAsia" w:ascii="宋体" w:hAnsi="宋体" w:cs="宋体"/>
            <w:color w:val="auto"/>
            <w:sz w:val="24"/>
            <w:szCs w:val="24"/>
            <w:lang w:val="en-US"/>
          </w:rPr>
          <w:t>3</w:t>
        </w:r>
      </w:ins>
      <w:ins w:id="82" w:author="没有昵称" w:date="2021-05-19T14:55:09Z">
        <w:r>
          <w:rPr>
            <w:rFonts w:hint="eastAsia" w:ascii="宋体" w:hAnsi="宋体" w:cs="宋体"/>
            <w:color w:val="auto"/>
            <w:sz w:val="24"/>
            <w:szCs w:val="24"/>
            <w:lang w:val="en-US"/>
          </w:rPr>
          <w:t>）</w:t>
        </w:r>
      </w:ins>
      <w:ins w:id="83" w:author="没有昵称" w:date="2021-05-19T14:53:38Z">
        <w:r>
          <w:rPr>
            <w:rFonts w:hint="eastAsia" w:ascii="宋体" w:hAnsi="宋体" w:cs="宋体"/>
            <w:color w:val="auto"/>
            <w:sz w:val="24"/>
            <w:szCs w:val="24"/>
            <w:lang w:val="en-US"/>
          </w:rPr>
          <w:t>对于</w:t>
        </w:r>
      </w:ins>
      <w:ins w:id="84" w:author="没有昵称" w:date="2021-05-19T14:53:42Z">
        <w:r>
          <w:rPr>
            <w:rFonts w:hint="eastAsia" w:ascii="宋体" w:hAnsi="宋体" w:cs="宋体"/>
            <w:color w:val="auto"/>
            <w:sz w:val="24"/>
            <w:szCs w:val="24"/>
            <w:lang w:val="en-US"/>
          </w:rPr>
          <w:t>推荐</w:t>
        </w:r>
      </w:ins>
      <w:ins w:id="85" w:author="没有昵称" w:date="2021-05-19T14:53:43Z">
        <w:r>
          <w:rPr>
            <w:rFonts w:hint="eastAsia" w:ascii="宋体" w:hAnsi="宋体" w:cs="宋体"/>
            <w:color w:val="auto"/>
            <w:sz w:val="24"/>
            <w:szCs w:val="24"/>
            <w:lang w:val="en-US"/>
          </w:rPr>
          <w:t>算法的</w:t>
        </w:r>
      </w:ins>
      <w:ins w:id="86" w:author="没有昵称" w:date="2021-05-19T14:53:45Z">
        <w:r>
          <w:rPr>
            <w:rFonts w:hint="eastAsia" w:ascii="宋体" w:hAnsi="宋体" w:cs="宋体"/>
            <w:color w:val="auto"/>
            <w:sz w:val="24"/>
            <w:szCs w:val="24"/>
            <w:lang w:val="en-US"/>
          </w:rPr>
          <w:t>评价</w:t>
        </w:r>
      </w:ins>
      <w:ins w:id="87" w:author="没有昵称" w:date="2021-05-19T14:53:46Z">
        <w:r>
          <w:rPr>
            <w:rFonts w:hint="eastAsia" w:ascii="宋体" w:hAnsi="宋体" w:cs="宋体"/>
            <w:color w:val="auto"/>
            <w:sz w:val="24"/>
            <w:szCs w:val="24"/>
            <w:lang w:val="en-US"/>
          </w:rPr>
          <w:t>指标</w:t>
        </w:r>
      </w:ins>
      <w:ins w:id="88" w:author="没有昵称" w:date="2021-05-19T14:55:19Z">
        <w:r>
          <w:rPr>
            <w:rFonts w:hint="eastAsia" w:ascii="宋体" w:hAnsi="宋体" w:cs="宋体"/>
            <w:color w:val="auto"/>
            <w:sz w:val="24"/>
            <w:szCs w:val="24"/>
            <w:lang w:val="en-US"/>
          </w:rPr>
          <w:t>进行</w:t>
        </w:r>
      </w:ins>
      <w:ins w:id="89" w:author="没有昵称" w:date="2021-05-19T14:55:20Z">
        <w:r>
          <w:rPr>
            <w:rFonts w:hint="eastAsia" w:ascii="宋体" w:hAnsi="宋体" w:cs="宋体"/>
            <w:color w:val="auto"/>
            <w:sz w:val="24"/>
            <w:szCs w:val="24"/>
            <w:lang w:val="en-US"/>
          </w:rPr>
          <w:t>研究</w:t>
        </w:r>
      </w:ins>
      <w:ins w:id="90" w:author="没有昵称" w:date="2021-05-19T14:55:21Z">
        <w:r>
          <w:rPr>
            <w:rFonts w:hint="eastAsia" w:ascii="宋体" w:hAnsi="宋体" w:cs="宋体"/>
            <w:color w:val="auto"/>
            <w:sz w:val="24"/>
            <w:szCs w:val="24"/>
            <w:lang w:val="en-US"/>
          </w:rPr>
          <w:t>，</w:t>
        </w:r>
      </w:ins>
      <w:ins w:id="91" w:author="没有昵称" w:date="2021-05-19T14:55:22Z">
        <w:r>
          <w:rPr>
            <w:rFonts w:hint="eastAsia" w:ascii="宋体" w:hAnsi="宋体" w:cs="宋体"/>
            <w:color w:val="auto"/>
            <w:sz w:val="24"/>
            <w:szCs w:val="24"/>
            <w:lang w:val="en-US"/>
          </w:rPr>
          <w:t>如何</w:t>
        </w:r>
      </w:ins>
      <w:ins w:id="92" w:author="没有昵称" w:date="2021-05-19T14:55:24Z">
        <w:r>
          <w:rPr>
            <w:rFonts w:hint="eastAsia" w:ascii="宋体" w:hAnsi="宋体" w:cs="宋体"/>
            <w:color w:val="auto"/>
            <w:sz w:val="24"/>
            <w:szCs w:val="24"/>
            <w:lang w:val="en-US"/>
          </w:rPr>
          <w:t>评价</w:t>
        </w:r>
      </w:ins>
      <w:ins w:id="93" w:author="没有昵称" w:date="2021-05-19T14:55:25Z">
        <w:r>
          <w:rPr>
            <w:rFonts w:hint="eastAsia" w:ascii="宋体" w:hAnsi="宋体" w:cs="宋体"/>
            <w:color w:val="auto"/>
            <w:sz w:val="24"/>
            <w:szCs w:val="24"/>
            <w:lang w:val="en-US"/>
          </w:rPr>
          <w:t>一个</w:t>
        </w:r>
      </w:ins>
      <w:ins w:id="94" w:author="没有昵称" w:date="2021-05-19T14:55:32Z">
        <w:r>
          <w:rPr>
            <w:rFonts w:hint="eastAsia" w:ascii="宋体" w:hAnsi="宋体" w:cs="宋体"/>
            <w:color w:val="auto"/>
            <w:sz w:val="24"/>
            <w:szCs w:val="24"/>
            <w:lang w:val="en-US"/>
          </w:rPr>
          <w:t>推荐</w:t>
        </w:r>
      </w:ins>
      <w:ins w:id="95" w:author="没有昵称" w:date="2021-05-19T14:55:33Z">
        <w:r>
          <w:rPr>
            <w:rFonts w:hint="eastAsia" w:ascii="宋体" w:hAnsi="宋体" w:cs="宋体"/>
            <w:color w:val="auto"/>
            <w:sz w:val="24"/>
            <w:szCs w:val="24"/>
            <w:lang w:val="en-US"/>
          </w:rPr>
          <w:t>系统的</w:t>
        </w:r>
      </w:ins>
      <w:ins w:id="96" w:author="没有昵称" w:date="2021-05-19T14:55:35Z">
        <w:r>
          <w:rPr>
            <w:rFonts w:hint="eastAsia" w:ascii="宋体" w:hAnsi="宋体" w:cs="宋体"/>
            <w:color w:val="auto"/>
            <w:sz w:val="24"/>
            <w:szCs w:val="24"/>
            <w:lang w:val="en-US"/>
          </w:rPr>
          <w:t>各项</w:t>
        </w:r>
      </w:ins>
      <w:ins w:id="97" w:author="没有昵称" w:date="2021-05-19T14:55:37Z">
        <w:r>
          <w:rPr>
            <w:rFonts w:hint="eastAsia" w:ascii="宋体" w:hAnsi="宋体" w:cs="宋体"/>
            <w:color w:val="auto"/>
            <w:sz w:val="24"/>
            <w:szCs w:val="24"/>
            <w:lang w:val="en-US"/>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7767"/>
      <w:bookmarkStart w:id="10" w:name="_Toc67555354"/>
      <w:r>
        <w:rPr>
          <w:rFonts w:hint="eastAsia" w:ascii="黑体" w:hAnsi="黑体" w:eastAsia="黑体"/>
          <w:lang w:val="zh-CN"/>
        </w:rPr>
        <w:t>第二章 研究现状及分析</w:t>
      </w:r>
      <w:bookmarkEnd w:id="9"/>
      <w:bookmarkEnd w:id="10"/>
    </w:p>
    <w:p>
      <w:pPr>
        <w:pStyle w:val="4"/>
        <w:rPr>
          <w:b/>
          <w:bCs w:val="0"/>
        </w:rPr>
      </w:pPr>
      <w:bookmarkStart w:id="11" w:name="_Toc67555356"/>
      <w:bookmarkStart w:id="12" w:name="_Toc27227"/>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4851"/>
      <w:bookmarkStart w:id="15" w:name="_Toc67555357"/>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rPr>
          <w:rFonts w:hint="eastAsia" w:ascii="宋体" w:hAnsi="宋体" w:cs="宋体"/>
          <w:sz w:val="24"/>
          <w:szCs w:val="24"/>
        </w:rPr>
      </w:pPr>
    </w:p>
    <w:p>
      <w:pPr>
        <w:widowControl/>
        <w:spacing w:line="360" w:lineRule="auto"/>
        <w:jc w:val="left"/>
        <w:rPr>
          <w:rFonts w:hint="eastAsia" w:ascii="宋体" w:hAnsi="宋体" w:cs="宋体"/>
          <w:sz w:val="24"/>
          <w:szCs w:val="24"/>
        </w:rPr>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pStyle w:val="2"/>
      </w:pP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传统的User CF实现可以分为以下过程：</w:t>
      </w:r>
    </w:p>
    <w:p>
      <w:pPr>
        <w:pStyle w:val="2"/>
        <w:rPr>
          <w:rFonts w:hint="eastAsia"/>
          <w:lang w:val="en-US" w:eastAsia="zh-CN"/>
        </w:rPr>
      </w:pP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1"/>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1"/>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Item CF实现可以分为以下过程：</w:t>
      </w:r>
    </w:p>
    <w:p>
      <w:pPr>
        <w:pStyle w:val="2"/>
        <w:rPr>
          <w:rFonts w:hint="eastAsia"/>
          <w:lang w:val="en-US" w:eastAsia="zh-CN"/>
        </w:rPr>
      </w:pP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p>
      <w:pPr>
        <w:pStyle w:val="2"/>
        <w:rPr>
          <w:rFonts w:hint="eastAsia"/>
          <w:lang w:val="en-US" w:eastAsia="zh-CN"/>
        </w:rPr>
      </w:pPr>
    </w:p>
    <w:tbl>
      <w:tblPr>
        <w:tblStyle w:val="11"/>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1"/>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p>
      <w:pPr>
        <w:pStyle w:val="2"/>
        <w:rPr>
          <w:rFonts w:hint="eastAsia" w:cs="宋体"/>
          <w:szCs w:val="21"/>
        </w:rPr>
      </w:pPr>
      <w:r>
        <w:rPr>
          <w:rFonts w:hint="eastAsia" w:cs="宋体"/>
          <w:szCs w:val="21"/>
        </w:rPr>
        <w:drawing>
          <wp:inline distT="0" distB="0" distL="114300" distR="114300">
            <wp:extent cx="5270500" cy="2678430"/>
            <wp:effectExtent l="0" t="0" r="2540" b="3810"/>
            <wp:docPr id="4" name="图片 3" descr="161487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614873346(1)"/>
                    <pic:cNvPicPr>
                      <a:picLocks noChangeAspect="1"/>
                    </pic:cNvPicPr>
                  </pic:nvPicPr>
                  <pic:blipFill>
                    <a:blip r:embed="rId8"/>
                    <a:stretch>
                      <a:fillRect/>
                    </a:stretch>
                  </pic:blipFill>
                  <pic:spPr>
                    <a:xfrm>
                      <a:off x="0" y="0"/>
                      <a:ext cx="5270500" cy="2678430"/>
                    </a:xfrm>
                    <a:prstGeom prst="rect">
                      <a:avLst/>
                    </a:prstGeom>
                    <a:noFill/>
                    <a:ln>
                      <a:noFill/>
                    </a:ln>
                  </pic:spPr>
                </pic:pic>
              </a:graphicData>
            </a:graphic>
          </wp:inline>
        </w:drawing>
      </w: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余弦相似度</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通过计算向量之间的夹角距离</w:t>
      </w:r>
      <w:r>
        <w:rPr>
          <w:rFonts w:hint="eastAsia" w:ascii="宋体" w:hAnsi="宋体" w:eastAsia="宋体" w:cs="宋体"/>
          <w:sz w:val="24"/>
          <w:szCs w:val="24"/>
          <w:lang w:val="en-US" w:eastAsia="zh-CN"/>
        </w:rPr>
        <w:t>来</w:t>
      </w:r>
      <w:r>
        <w:rPr>
          <w:rFonts w:hint="eastAsia" w:ascii="宋体" w:hAnsi="宋体" w:eastAsia="宋体" w:cs="宋体"/>
          <w:sz w:val="24"/>
          <w:szCs w:val="24"/>
          <w:lang w:eastAsia="zh-CN"/>
        </w:rPr>
        <w:t>比较两个向量的相似程度，距离小，相似度大，距离大，则相似性小。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eastAsia="宋体"/>
          <w:lang w:eastAsia="zh-CN"/>
        </w:rPr>
        <w:sectPr>
          <w:pgSz w:w="11906" w:h="16838"/>
          <w:pgMar w:top="1440" w:right="1800" w:bottom="1440" w:left="1800" w:header="851" w:footer="992" w:gutter="0"/>
          <w:pgNumType w:fmt="decimal"/>
          <w:cols w:space="720" w:num="1"/>
          <w:titlePg/>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2049780</wp:posOffset>
                </wp:positionV>
                <wp:extent cx="5189220" cy="746760"/>
                <wp:effectExtent l="0" t="0" r="0" b="0"/>
                <wp:wrapNone/>
                <wp:docPr id="5" name="文本框 1"/>
                <wp:cNvGraphicFramePr/>
                <a:graphic xmlns:a="http://schemas.openxmlformats.org/drawingml/2006/main">
                  <a:graphicData uri="http://schemas.microsoft.com/office/word/2010/wordprocessingShape">
                    <wps:wsp>
                      <wps:cNvSpPr txBox="1"/>
                      <wps:spPr>
                        <a:xfrm>
                          <a:off x="0" y="0"/>
                          <a:ext cx="5189220" cy="746760"/>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0"/>
                              <w:kinsoku/>
                              <w:ind w:left="0"/>
                              <w:jc w:val="left"/>
                            </w:pPr>
                            <m:oMathPara>
                              <m:oMathParaPr>
                                <m:jc m:val="center"/>
                              </m:oMathParaPr>
                              <m:oMath>
                                <m:rad>
                                  <m:radPr>
                                    <m:degHide m:val="1"/>
                                    <m:ctrlPr>
                                      <w:rPr>
                                        <w:rFonts w:ascii="Cambria Math" w:hAnsi="Cambria Math"/>
                                        <w:i/>
                                        <w:kern w:val="24"/>
                                        <w:sz w:val="22"/>
                                        <w:szCs w:val="22"/>
                                      </w:rPr>
                                    </m:ctrlPr>
                                  </m:radPr>
                                  <m:deg>
                                    <m:ctrlPr>
                                      <w:rPr>
                                        <w:rFonts w:ascii="Cambria Math" w:hAnsi="Cambria Math"/>
                                        <w:i/>
                                        <w:kern w:val="24"/>
                                        <w:sz w:val="22"/>
                                        <w:szCs w:val="22"/>
                                      </w:rPr>
                                    </m:ctrlPr>
                                  </m:deg>
                                  <m:e>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sSup>
                                          <m:sSupPr>
                                            <m:ctrlPr>
                                              <w:rPr>
                                                <w:rFonts w:ascii="Cambria Math" w:hAnsi="Cambria Math"/>
                                                <w:i/>
                                                <w:kern w:val="24"/>
                                                <w:sz w:val="22"/>
                                                <w:szCs w:val="22"/>
                                              </w:rPr>
                                            </m:ctrlPr>
                                          </m:sSupPr>
                                          <m:e>
                                            <m:d>
                                              <m:dPr>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sup>
                                            <m:r>
                                              <m:rPr/>
                                              <w:rPr>
                                                <w:rFonts w:ascii="Cambria Math" w:hAnsi="Cambria Math" w:eastAsiaTheme="minorEastAsia"/>
                                                <w:color w:val="000000" w:themeColor="text1"/>
                                                <w:kern w:val="24"/>
                                                <w:sz w:val="22"/>
                                                <w:szCs w:val="22"/>
                                                <w14:textFill>
                                                  <w14:solidFill>
                                                    <w14:schemeClr w14:val="tx1"/>
                                                  </w14:solidFill>
                                                </w14:textFill>
                                              </w:rPr>
                                              <m:t>2</m:t>
                                            </m:r>
                                            <m:ctrlPr>
                                              <w:rPr>
                                                <w:rFonts w:ascii="Cambria Math" w:hAnsi="Cambria Math"/>
                                                <w:i/>
                                                <w:kern w:val="24"/>
                                                <w:sz w:val="22"/>
                                                <w:szCs w:val="22"/>
                                              </w:rPr>
                                            </m:ctrlPr>
                                          </m:sup>
                                        </m:sSup>
                                        <m:ctrlPr>
                                          <w:rPr>
                                            <w:rFonts w:ascii="Cambria Math" w:hAnsi="Cambria Math"/>
                                            <w:i/>
                                            <w:kern w:val="24"/>
                                            <w:sz w:val="22"/>
                                            <w:szCs w:val="22"/>
                                          </w:rPr>
                                        </m:ctrlPr>
                                      </m:e>
                                    </m:nary>
                                    <m:ctrlPr>
                                      <w:rPr>
                                        <w:rFonts w:ascii="Cambria Math" w:hAnsi="Cambria Math"/>
                                        <w:i/>
                                        <w:kern w:val="24"/>
                                        <w:sz w:val="22"/>
                                        <w:szCs w:val="22"/>
                                      </w:rPr>
                                    </m:ctrlPr>
                                  </m:e>
                                </m:rad>
                              </m:oMath>
                            </m:oMathPara>
                          </w:p>
                        </w:txbxContent>
                      </wps:txbx>
                      <wps:bodyPr vertOverflow="clip" horzOverflow="clip" wrap="square" rtlCol="0" anchor="t">
                        <a:spAutoFit/>
                      </wps:bodyPr>
                    </wps:wsp>
                  </a:graphicData>
                </a:graphic>
              </wp:anchor>
            </w:drawing>
          </mc:Choice>
          <mc:Fallback>
            <w:pict>
              <v:shape id="文本框 1" o:spid="_x0000_s1026" o:spt="202" type="#_x0000_t202" style="position:absolute;left:0pt;margin-left:-3.6pt;margin-top:161.4pt;height:58.8pt;width:408.6pt;z-index:251659264;mso-width-relative:page;mso-height-relative:page;" filled="f" stroked="f" coordsize="21600,21600" o:gfxdata="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QsNpfXAAAACgEAAA8AAAAAAAAAAQAg&#10;AAAAIgAAAGRycy9kb3ducmV2LnhtbFBLAQIUABQAAAAIAIdO4kCvk/3C1gEAAJcDAAAOAAAAAAAA&#10;AAEAIAAAACYBAABkcnMvZTJvRG9jLnhtbFBLBQYAAAAABgAGAFkBAABuBQAAAAA=&#10;">
                <v:fill on="f" focussize="0,0"/>
                <v:stroke on="f"/>
                <v:imagedata o:title=""/>
                <o:lock v:ext="edit" aspectratio="f"/>
                <v:textbox style="mso-fit-shape-to-text:t;">
                  <w:txbxContent>
                    <w:p>
                      <w:pPr>
                        <w:pStyle w:val="10"/>
                        <w:kinsoku/>
                        <w:ind w:left="0"/>
                        <w:jc w:val="left"/>
                      </w:pPr>
                      <m:oMathPara>
                        <m:oMathParaPr>
                          <m:jc m:val="center"/>
                        </m:oMathParaPr>
                        <m:oMath>
                          <m:rad>
                            <m:radPr>
                              <m:degHide m:val="1"/>
                              <m:ctrlPr>
                                <w:rPr>
                                  <w:rFonts w:ascii="Cambria Math" w:hAnsi="Cambria Math"/>
                                  <w:i/>
                                  <w:kern w:val="24"/>
                                  <w:sz w:val="22"/>
                                  <w:szCs w:val="22"/>
                                </w:rPr>
                              </m:ctrlPr>
                            </m:radPr>
                            <m:deg>
                              <m:ctrlPr>
                                <w:rPr>
                                  <w:rFonts w:ascii="Cambria Math" w:hAnsi="Cambria Math"/>
                                  <w:i/>
                                  <w:kern w:val="24"/>
                                  <w:sz w:val="22"/>
                                  <w:szCs w:val="22"/>
                                </w:rPr>
                              </m:ctrlPr>
                            </m:deg>
                            <m:e>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sSup>
                                    <m:sSupPr>
                                      <m:ctrlPr>
                                        <w:rPr>
                                          <w:rFonts w:ascii="Cambria Math" w:hAnsi="Cambria Math"/>
                                          <w:i/>
                                          <w:kern w:val="24"/>
                                          <w:sz w:val="22"/>
                                          <w:szCs w:val="22"/>
                                        </w:rPr>
                                      </m:ctrlPr>
                                    </m:sSupPr>
                                    <m:e>
                                      <m:d>
                                        <m:dPr>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sup>
                                      <m:r>
                                        <m:rPr/>
                                        <w:rPr>
                                          <w:rFonts w:ascii="Cambria Math" w:hAnsi="Cambria Math" w:eastAsiaTheme="minorEastAsia"/>
                                          <w:color w:val="000000" w:themeColor="text1"/>
                                          <w:kern w:val="24"/>
                                          <w:sz w:val="22"/>
                                          <w:szCs w:val="22"/>
                                          <w14:textFill>
                                            <w14:solidFill>
                                              <w14:schemeClr w14:val="tx1"/>
                                            </w14:solidFill>
                                          </w14:textFill>
                                        </w:rPr>
                                        <m:t>2</m:t>
                                      </m:r>
                                      <m:ctrlPr>
                                        <w:rPr>
                                          <w:rFonts w:ascii="Cambria Math" w:hAnsi="Cambria Math"/>
                                          <w:i/>
                                          <w:kern w:val="24"/>
                                          <w:sz w:val="22"/>
                                          <w:szCs w:val="22"/>
                                        </w:rPr>
                                      </m:ctrlPr>
                                    </m:sup>
                                  </m:sSup>
                                  <m:ctrlPr>
                                    <w:rPr>
                                      <w:rFonts w:ascii="Cambria Math" w:hAnsi="Cambria Math"/>
                                      <w:i/>
                                      <w:kern w:val="24"/>
                                      <w:sz w:val="22"/>
                                      <w:szCs w:val="22"/>
                                    </w:rPr>
                                  </m:ctrlPr>
                                </m:e>
                              </m:nary>
                              <m:ctrlPr>
                                <w:rPr>
                                  <w:rFonts w:ascii="Cambria Math" w:hAnsi="Cambria Math"/>
                                  <w:i/>
                                  <w:kern w:val="24"/>
                                  <w:sz w:val="22"/>
                                  <w:szCs w:val="22"/>
                                </w:rPr>
                              </m:ctrlPr>
                            </m:e>
                          </m:rad>
                        </m:oMath>
                      </m:oMathPara>
                    </w:p>
                  </w:txbxContent>
                </v:textbox>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r>
        <w:rPr>
          <w:rFonts w:ascii="Cambria Math" w:hAnsi="Cambria Math"/>
          <w:b/>
        </w:rPr>
        <w:br w:type="textWrapping"/>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0"/>
                              <w:kinsoku/>
                              <w:ind w:left="0"/>
                              <w:jc w:val="left"/>
                            </w:pPr>
                            <m:oMathPara>
                              <m:oMath>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d>
                                      <m:dPr>
                                        <m:begChr m:val="|"/>
                                        <m:endChr m:val="|"/>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pStyle w:val="10"/>
                        <w:kinsoku/>
                        <w:ind w:left="0"/>
                        <w:jc w:val="left"/>
                      </w:pPr>
                      <m:oMathPara>
                        <m:oMath>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d>
                                <m:dPr>
                                  <m:begChr m:val="|"/>
                                  <m:endChr m:val="|"/>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3.2.3 切比雪夫距离 </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Chebyshev Distance</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 xml:space="preserve">3.2.4 闵可夫斯基距离 </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Minkowski distance</w:t>
      </w:r>
      <w:r>
        <w:rPr>
          <w:rFonts w:hint="eastAsia" w:ascii="宋体" w:hAnsi="宋体" w:cs="宋体"/>
          <w:sz w:val="24"/>
          <w:szCs w:val="24"/>
          <w:lang w:val="en-US" w:eastAsia="zh-CN"/>
        </w:rPr>
        <w:t>）</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eastAsia="zh-CN"/>
        </w:rPr>
      </w:pPr>
      <w:r>
        <w:rPr>
          <w:rFonts w:hint="eastAsia" w:ascii="宋体" w:hAnsi="宋体" w:eastAsia="宋体" w:cs="宋体"/>
          <w:sz w:val="24"/>
          <w:szCs w:val="24"/>
          <w:lang w:val="en-US" w:eastAsia="zh-CN"/>
        </w:rPr>
        <w:t xml:space="preserve">3.2.5 </w:t>
      </w:r>
      <w:r>
        <w:rPr>
          <w:rFonts w:hint="eastAsia" w:ascii="宋体" w:hAnsi="宋体" w:eastAsia="宋体" w:cs="宋体"/>
          <w:sz w:val="24"/>
          <w:szCs w:val="24"/>
          <w:lang w:eastAsia="zh-CN"/>
        </w:rPr>
        <w:t xml:space="preserve">余弦相似度 </w:t>
      </w:r>
      <w:r>
        <w:rPr>
          <w:rFonts w:hint="eastAsia" w:ascii="宋体" w:hAnsi="宋体" w:cs="宋体"/>
          <w:sz w:val="24"/>
          <w:szCs w:val="24"/>
          <w:lang w:eastAsia="zh-CN"/>
        </w:rPr>
        <w:t>（</w:t>
      </w:r>
      <w:r>
        <w:rPr>
          <w:rFonts w:hint="eastAsia" w:ascii="宋体" w:hAnsi="宋体" w:eastAsia="宋体" w:cs="宋体"/>
          <w:sz w:val="24"/>
          <w:szCs w:val="24"/>
          <w:lang w:eastAsia="zh-CN"/>
        </w:rPr>
        <w:t>Cosine Similarity</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 xml:space="preserve">3.2.6 </w:t>
      </w:r>
      <w:r>
        <w:rPr>
          <w:rFonts w:hint="eastAsia" w:ascii="宋体" w:hAnsi="宋体" w:eastAsia="宋体" w:cs="宋体"/>
          <w:sz w:val="24"/>
          <w:szCs w:val="24"/>
          <w:lang w:eastAsia="zh-CN"/>
        </w:rPr>
        <w:t>杰卡德相似度</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（J</w:t>
      </w:r>
      <w:r>
        <w:rPr>
          <w:rFonts w:hint="default" w:ascii="宋体" w:hAnsi="宋体" w:eastAsia="宋体" w:cs="宋体"/>
          <w:sz w:val="24"/>
          <w:szCs w:val="24"/>
          <w:lang w:val="en-US" w:eastAsia="zh-CN"/>
        </w:rPr>
        <w:t>accard Similarity</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 表示。杰卡德相似系数是衡量两个集合相似度的一种指标</w:t>
      </w:r>
      <w:r>
        <w:rPr>
          <w:rFonts w:hint="eastAsia" w:ascii="宋体" w:hAnsi="宋体" w:cs="宋体"/>
          <w:sz w:val="24"/>
          <w:szCs w:val="24"/>
          <w:lang w:val="en-US" w:eastAsia="zh-CN"/>
        </w:rPr>
        <w:t>。</w:t>
      </w:r>
    </w:p>
    <w:p>
      <w:pPr>
        <w:pStyle w:val="2"/>
        <w:ind w:left="0" w:leftChars="0" w:firstLine="0" w:firstLineChars="0"/>
        <w:rPr>
          <w:rFonts w:hint="default"/>
          <w:lang w:val="en-US" w:eastAsia="zh-CN"/>
        </w:rPr>
      </w:pPr>
    </w:p>
    <w:p>
      <w:pPr>
        <w:pStyle w:val="4"/>
        <w:rPr>
          <w:rFonts w:hint="default"/>
          <w:b/>
          <w:bCs w:val="0"/>
          <w:lang w:val="en-US" w:eastAsia="zh-CN"/>
        </w:rPr>
      </w:pPr>
      <w:bookmarkStart w:id="19" w:name="_Toc4642"/>
      <w:r>
        <w:rPr>
          <w:rFonts w:hint="eastAsia"/>
          <w:b/>
          <w:bCs w:val="0"/>
          <w:lang w:val="en-US" w:eastAsia="zh-CN"/>
        </w:rPr>
        <w:t>3.3 推荐系统评测</w:t>
      </w:r>
      <w:bookmarkEnd w:id="19"/>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w:t>
      </w:r>
      <w:r>
        <w:rPr>
          <w:rFonts w:hint="eastAsia" w:ascii="宋体" w:hAnsi="宋体" w:cs="宋体"/>
          <w:sz w:val="24"/>
          <w:szCs w:val="24"/>
          <w:lang w:val="en-US" w:eastAsia="zh-CN"/>
        </w:rPr>
        <w:t>，</w:t>
      </w:r>
      <w:bookmarkStart w:id="34" w:name="_GoBack"/>
      <w:bookmarkEnd w:id="34"/>
      <w:r>
        <w:rPr>
          <w:rFonts w:hint="eastAsia" w:ascii="宋体" w:hAnsi="宋体" w:eastAsia="宋体" w:cs="宋体"/>
          <w:sz w:val="24"/>
          <w:szCs w:val="24"/>
          <w:lang w:val="en-US" w:eastAsia="zh-CN"/>
        </w:rPr>
        <w:t>怎么样的推荐系统是我们所需要的，目前还没有一个统一的标准，但是推荐系统终将被应用到实践之中，即在商业项目中投入使用，因此用户的满意度是推荐系统最佳的评价，但客户满意度需要我们投入到商业应用中去，其中消耗的人力物力较大，并且具有很大的风险性，而且用户满意度是无法量化到用数值区评价，常规的推荐系统的评价流程为：离线实验（offline experiment）、用户调查（user study）和在线实验（online experiment），测试的范围从小到大，逐步规避调风险。</w:t>
      </w:r>
    </w:p>
    <w:p>
      <w:pPr>
        <w:pStyle w:val="10"/>
        <w:keepNext w:val="0"/>
        <w:keepLines w:val="0"/>
        <w:widowControl/>
        <w:suppressLineNumbers w:val="0"/>
        <w:rPr>
          <w:rFonts w:hint="eastAsia" w:eastAsiaTheme="minorEastAsia"/>
          <w:lang w:val="en-US" w:eastAsia="zh-CN"/>
        </w:rPr>
      </w:pPr>
      <w:r>
        <w:t>1）离线</w:t>
      </w:r>
      <w:r>
        <w:rPr>
          <w:rFonts w:hint="eastAsia"/>
          <w:lang w:val="en-US" w:eastAsia="zh-CN"/>
        </w:rPr>
        <w:t>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离线实验通常采用数据集进行测试、常用于开发阶段：</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a）获得用户数据，例如用户的购买记录、播放记录等，需要收集测试数据集合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lang w:val="en-US" w:eastAsia="zh-CN"/>
        </w:rPr>
      </w:pPr>
      <w:r>
        <w:rPr>
          <w:rFonts w:hint="eastAsia"/>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default"/>
          <w:lang w:val="en-US" w:eastAsia="zh-CN"/>
        </w:rPr>
      </w:pPr>
      <w:r>
        <w:rPr>
          <w:rFonts w:hint="eastAsia"/>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288" w:lineRule="auto"/>
        <w:textAlignment w:val="auto"/>
      </w:pPr>
      <w:r>
        <w:rPr>
          <w:rFonts w:hint="eastAsia"/>
          <w:lang w:val="en-US" w:eastAsia="zh-CN"/>
        </w:rPr>
        <w:t>离线实验的</w:t>
      </w:r>
      <w:r>
        <w:t>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受到数据集合的局限性、适用范围的影响，例如一个数据集中没有包含某用户的历史行为，则无法评价对该用户的推荐结果，一旦数据集不准确就无法为用户准确预测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对于评价结果缺乏主观性，无法考虑到人的主观思想变化，缺乏灵活性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难以找到离线评价指标和在线真实反馈(如搜索率、点击率、转化率、点击次数、时长、购买客单价、购买商 品类别等)之间的关联关系</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对于用户的变化无法做到及时响应，例如人突然转变风格等</w:t>
      </w:r>
    </w:p>
    <w:p>
      <w:pPr>
        <w:pStyle w:val="10"/>
        <w:keepNext w:val="0"/>
        <w:keepLines w:val="0"/>
        <w:widowControl/>
        <w:suppressLineNumbers w:val="0"/>
      </w:pPr>
      <w:r>
        <w:t>2）用户调查</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可以获得用户主观感受的指标，对于用户的主管想法进行记录和考究</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测评范围小，造成风险的影响范围较小，风险易控制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对于测试用户招募消耗巨大；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无法组织完全覆盖的测试用户，统计意义不足；</w:t>
      </w:r>
    </w:p>
    <w:p>
      <w:pPr>
        <w:pStyle w:val="10"/>
        <w:keepNext w:val="0"/>
        <w:keepLines w:val="0"/>
        <w:widowControl/>
        <w:suppressLineNumbers w:val="0"/>
      </w:pPr>
      <w:r>
        <w:t>3）在线实验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在推荐系统的评价中，唯一变量就是推荐算法的选择。</w:t>
      </w:r>
    </w:p>
    <w:p>
      <w:pPr>
        <w:keepNext w:val="0"/>
        <w:keepLines w:val="0"/>
        <w:widowControl/>
        <w:suppressLineNumbers w:val="0"/>
        <w:jc w:val="left"/>
        <w:rPr>
          <w:rFonts w:hint="eastAsia"/>
          <w:sz w:val="24"/>
          <w:szCs w:val="32"/>
          <w:lang w:val="en-US" w:eastAsia="zh-CN"/>
        </w:rPr>
      </w:pPr>
    </w:p>
    <w:p>
      <w:pPr>
        <w:numPr>
          <w:ilvl w:val="0"/>
          <w:numId w:val="4"/>
        </w:numPr>
        <w:ind w:left="0" w:leftChars="0" w:firstLine="420" w:firstLineChars="0"/>
        <w:rPr>
          <w:rFonts w:hint="eastAsia"/>
          <w:sz w:val="24"/>
          <w:szCs w:val="32"/>
          <w:lang w:val="en-US" w:eastAsia="zh-CN"/>
        </w:rPr>
      </w:pPr>
      <w:r>
        <w:rPr>
          <w:rFonts w:hint="eastAsia"/>
          <w:sz w:val="24"/>
          <w:szCs w:val="32"/>
          <w:lang w:val="en-US" w:eastAsia="zh-CN"/>
        </w:rPr>
        <w:t>评测算法的选择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但是评价效果有限，无法和真实用户表现来模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a）数据集拆分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本论文推荐系统采用协同过滤推荐算法，暂不涉及机器学习应用，因此将数据集合随机分为训练数据集合（Train DataSet）、测试数据集合（Test DataSet）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b）离线评测指标的选择</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在分类模型评判的指标中，常见有1.</w:t>
      </w:r>
      <w:r>
        <w:rPr>
          <w:rFonts w:hint="default"/>
          <w:lang w:val="en-US" w:eastAsia="zh-CN"/>
        </w:rPr>
        <w:t>混淆矩阵</w:t>
      </w:r>
      <w:r>
        <w:rPr>
          <w:rFonts w:hint="eastAsia"/>
          <w:lang w:val="en-US" w:eastAsia="zh-CN"/>
        </w:rPr>
        <w:t xml:space="preserve"> 2. ROC曲线 3. AUC面积 进行评判。</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eastAsia"/>
          <w:lang w:val="en-US" w:eastAsia="zh-CN"/>
        </w:rPr>
        <w:t>1. 准确率评价指标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default"/>
          <w:lang w:val="en-US" w:eastAsia="zh-CN"/>
        </w:rPr>
        <w:t>混淆矩阵（也称误差矩阵，Confusion Matrix）</w:t>
      </w:r>
      <w:r>
        <w:rPr>
          <w:rFonts w:hint="eastAsia"/>
          <w:lang w:val="en-US" w:eastAsia="zh-CN"/>
        </w:rPr>
        <w:t>：</w:t>
      </w:r>
      <w:r>
        <w:rPr>
          <w:rFonts w:hint="default"/>
          <w:lang w:val="en-US" w:eastAsia="zh-CN"/>
        </w:rPr>
        <w:t>混淆矩阵</w:t>
      </w:r>
      <w:r>
        <w:rPr>
          <w:rFonts w:hint="eastAsia"/>
          <w:lang w:val="en-US" w:eastAsia="zh-CN"/>
        </w:rPr>
        <w:t>是评判模型结果的指标，属于评估模型的一种，多用于判断分类器（Classifier）的优劣，在预测分类实验中将真实结果真假、预测结果真假分不到2x2的表格中进行分析，在表格里可以清晰的看到每个类别识别正确的数量和识别错误的数量。</w:t>
      </w:r>
    </w:p>
    <w:tbl>
      <w:tblPr>
        <w:tblStyle w:val="11"/>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将假值预测为真，伪真类，错误预测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commentRangeStart w:id="1"/>
      <w:r>
        <w:rPr>
          <w:rFonts w:hint="eastAsia"/>
          <w:lang w:val="en-US" w:eastAsia="zh-CN"/>
        </w:rPr>
        <w:t>准确率（Accuracy）—— 针对整个模型：预测正确</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精确率（Precision）</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灵敏度（Sensitivity）：就是召回率（Recall）</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特异度（Specificity）</w:t>
      </w:r>
      <w:commentRangeEnd w:id="1"/>
      <w:r>
        <w:commentReference w:id="1"/>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精确率</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召回率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准确率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AUC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ROC</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Fscore</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numPr>
          <w:ilvl w:val="0"/>
          <w:numId w:val="0"/>
        </w:numPr>
        <w:ind w:left="840" w:leftChars="0"/>
        <w:rPr>
          <w:rFonts w:hint="eastAsia"/>
          <w:sz w:val="24"/>
          <w:szCs w:val="32"/>
          <w:lang w:val="en-US" w:eastAsia="zh-CN"/>
        </w:rPr>
      </w:pPr>
      <w:r>
        <w:rPr>
          <w:rFonts w:hint="eastAsia"/>
          <w:sz w:val="24"/>
          <w:szCs w:val="32"/>
          <w:lang w:val="en-US" w:eastAsia="zh-CN"/>
        </w:rPr>
        <w:t>离线评价</w:t>
      </w:r>
    </w:p>
    <w:p>
      <w:pPr>
        <w:numPr>
          <w:ilvl w:val="0"/>
          <w:numId w:val="0"/>
        </w:numPr>
        <w:ind w:left="840" w:leftChars="0"/>
        <w:rPr>
          <w:rFonts w:hint="default"/>
          <w:sz w:val="24"/>
          <w:szCs w:val="32"/>
          <w:lang w:val="en-US" w:eastAsia="zh-CN"/>
        </w:rPr>
      </w:pPr>
      <w:r>
        <w:rPr>
          <w:rFonts w:hint="eastAsia"/>
          <w:sz w:val="24"/>
          <w:szCs w:val="32"/>
          <w:lang w:val="en-US" w:eastAsia="zh-CN"/>
        </w:rPr>
        <w:t>在线评价</w:t>
      </w:r>
    </w:p>
    <w:p>
      <w:pPr>
        <w:numPr>
          <w:ilvl w:val="0"/>
          <w:numId w:val="5"/>
        </w:numPr>
        <w:ind w:left="840" w:leftChars="0"/>
        <w:rPr>
          <w:rFonts w:hint="default"/>
          <w:sz w:val="24"/>
          <w:szCs w:val="32"/>
          <w:lang w:val="en-US" w:eastAsia="zh-CN"/>
        </w:rPr>
      </w:pPr>
      <w:r>
        <w:rPr>
          <w:rFonts w:hint="eastAsia"/>
          <w:sz w:val="24"/>
          <w:szCs w:val="32"/>
          <w:lang w:val="en-US" w:eastAsia="zh-CN"/>
        </w:rPr>
        <w:t>准确率</w:t>
      </w:r>
      <w:r>
        <w:rPr>
          <w:rFonts w:hint="default"/>
          <w:sz w:val="24"/>
          <w:szCs w:val="32"/>
          <w:lang w:val="en-US" w:eastAsia="zh-CN"/>
        </w:rPr>
        <w:t>准确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精确率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召回率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准确率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AUC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ROC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FPR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TPR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Fscore</w:t>
      </w:r>
    </w:p>
    <w:p>
      <w:pPr>
        <w:numPr>
          <w:ilvl w:val="0"/>
          <w:numId w:val="0"/>
        </w:numPr>
        <w:ind w:left="840" w:leftChars="0"/>
        <w:rPr>
          <w:rFonts w:hint="default"/>
          <w:sz w:val="24"/>
          <w:szCs w:val="32"/>
          <w:lang w:val="en-US" w:eastAsia="zh-CN"/>
        </w:rPr>
      </w:pPr>
      <w:r>
        <w:rPr>
          <w:rFonts w:hint="default"/>
          <w:sz w:val="24"/>
          <w:szCs w:val="32"/>
          <w:lang w:val="en-US" w:eastAsia="zh-CN"/>
        </w:rPr>
        <w:t>评分预测</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平均绝对误差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均方根误差</w:t>
      </w:r>
    </w:p>
    <w:p>
      <w:pPr>
        <w:numPr>
          <w:ilvl w:val="0"/>
          <w:numId w:val="0"/>
        </w:numPr>
        <w:ind w:left="840" w:leftChars="0"/>
        <w:rPr>
          <w:rFonts w:hint="default"/>
          <w:sz w:val="24"/>
          <w:szCs w:val="32"/>
          <w:lang w:val="en-US" w:eastAsia="zh-CN"/>
        </w:rPr>
      </w:pPr>
      <w:r>
        <w:rPr>
          <w:rFonts w:hint="default"/>
          <w:sz w:val="24"/>
          <w:szCs w:val="32"/>
          <w:lang w:val="en-US" w:eastAsia="zh-CN"/>
        </w:rPr>
        <w:t>预测评分关联指标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皮尔逊积距相关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斯皮尔曼等级相关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肯德尔等级相关</w:t>
      </w:r>
    </w:p>
    <w:p>
      <w:pPr>
        <w:numPr>
          <w:ilvl w:val="0"/>
          <w:numId w:val="0"/>
        </w:numPr>
        <w:ind w:left="840" w:leftChars="0"/>
        <w:rPr>
          <w:rFonts w:hint="default"/>
          <w:sz w:val="24"/>
          <w:szCs w:val="32"/>
          <w:lang w:val="en-US" w:eastAsia="zh-CN"/>
        </w:rPr>
      </w:pPr>
      <w:r>
        <w:rPr>
          <w:rFonts w:hint="default"/>
          <w:sz w:val="24"/>
          <w:szCs w:val="32"/>
          <w:lang w:val="en-US" w:eastAsia="zh-CN"/>
        </w:rPr>
        <w:t>预测排序准确性</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评价排序分</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pStyle w:val="4"/>
        <w:rPr>
          <w:rFonts w:hint="eastAsia"/>
          <w:lang w:val="en-US" w:eastAsia="zh-CN"/>
        </w:rPr>
      </w:pPr>
      <w:bookmarkStart w:id="26" w:name="_Toc3734"/>
      <w:r>
        <w:rPr>
          <w:rFonts w:hint="eastAsia"/>
          <w:lang w:val="en-US" w:eastAsia="zh-CN"/>
        </w:rPr>
        <w:t>5.2 数据库方面</w:t>
      </w:r>
      <w:bookmarkEnd w:id="26"/>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6"/>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6"/>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1A177B53">
      <w:pPr>
        <w:pStyle w:val="5"/>
        <w:rPr>
          <w:rFonts w:hint="default" w:eastAsia="宋体"/>
          <w:lang w:val="en-US" w:eastAsia="zh-CN"/>
        </w:rPr>
      </w:pPr>
      <w:r>
        <w:rPr>
          <w:rFonts w:hint="eastAsia"/>
          <w:lang w:val="en-US" w:eastAsia="zh-CN"/>
        </w:rPr>
        <w:t>写协同过滤再详细叙述</w:t>
      </w:r>
    </w:p>
  </w:comment>
  <w:comment w:id="1" w:author="没有昵称" w:date="2021-05-17T19:41:20Z" w:initials="">
    <w:p w14:paraId="32157E73">
      <w:pPr>
        <w:pStyle w:val="5"/>
        <w:rPr>
          <w:rFonts w:hint="default"/>
          <w:lang w:val="en-US" w:eastAsia="zh-CN"/>
        </w:rPr>
      </w:pPr>
      <w:r>
        <w:rPr>
          <w:rFonts w:hint="eastAsia"/>
          <w:lang w:val="en-US" w:eastAsia="zh-CN"/>
        </w:rPr>
        <w:t>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177B53" w15:done="0"/>
  <w15:commentEx w15:paraId="32157E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90C47D1C"/>
    <w:multiLevelType w:val="singleLevel"/>
    <w:tmpl w:val="90C47D1C"/>
    <w:lvl w:ilvl="0" w:tentative="0">
      <w:start w:val="3"/>
      <w:numFmt w:val="chineseCounting"/>
      <w:suff w:val="space"/>
      <w:lvlText w:val="第%1章"/>
      <w:lvlJc w:val="left"/>
      <w:rPr>
        <w:rFonts w:hint="eastAsia"/>
      </w:rPr>
    </w:lvl>
  </w:abstractNum>
  <w:abstractNum w:abstractNumId="2">
    <w:nsid w:val="991B189D"/>
    <w:multiLevelType w:val="singleLevel"/>
    <w:tmpl w:val="991B189D"/>
    <w:lvl w:ilvl="0" w:tentative="0">
      <w:start w:val="1"/>
      <w:numFmt w:val="decimal"/>
      <w:suff w:val="nothing"/>
      <w:lvlText w:val="（%1）"/>
      <w:lvlJc w:val="left"/>
    </w:lvl>
  </w:abstractNum>
  <w:abstractNum w:abstractNumId="3">
    <w:nsid w:val="08FE87BE"/>
    <w:multiLevelType w:val="singleLevel"/>
    <w:tmpl w:val="08FE87BE"/>
    <w:lvl w:ilvl="0" w:tentative="0">
      <w:start w:val="1"/>
      <w:numFmt w:val="decimal"/>
      <w:suff w:val="space"/>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abstractNum w:abstractNumId="5">
    <w:nsid w:val="650E1608"/>
    <w:multiLevelType w:val="singleLevel"/>
    <w:tmpl w:val="650E1608"/>
    <w:lvl w:ilvl="0" w:tentative="0">
      <w:start w:val="1"/>
      <w:numFmt w:val="decimal"/>
      <w:suff w:val="space"/>
      <w:lvlText w:val="%1."/>
      <w:lvlJc w:val="left"/>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BE77EE9"/>
    <w:rsid w:val="0C807F53"/>
    <w:rsid w:val="0CC8547A"/>
    <w:rsid w:val="12A16E60"/>
    <w:rsid w:val="15BF03A1"/>
    <w:rsid w:val="23BC08E9"/>
    <w:rsid w:val="28EE669E"/>
    <w:rsid w:val="2A5009BF"/>
    <w:rsid w:val="30C20244"/>
    <w:rsid w:val="3455522C"/>
    <w:rsid w:val="3FFB896A"/>
    <w:rsid w:val="42F35ACA"/>
    <w:rsid w:val="453A750B"/>
    <w:rsid w:val="4E1577F1"/>
    <w:rsid w:val="651A52E7"/>
    <w:rsid w:val="687E5E89"/>
    <w:rsid w:val="6BDD1027"/>
    <w:rsid w:val="7135321A"/>
    <w:rsid w:val="743661C7"/>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2021-05-20T22:45:55Z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