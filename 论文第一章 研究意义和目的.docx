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lang w:val="en-US" w:eastAsia="zh-CN"/>
        </w:rPr>
        <w:id w:val="147475635"/>
        <w15:color w:val="DBDBDB"/>
        <w:docPartObj>
          <w:docPartGallery w:val="Table of Contents"/>
          <w:docPartUnique/>
        </w:docPartObj>
      </w:sdtPr>
      <w:sdtEndPr>
        <w:rPr>
          <w:rFonts w:hint="eastAsia" w:ascii="黑体" w:hAnsi="黑体" w:eastAsia="黑体"/>
          <w:b/>
          <w:lang w:val="en-US" w:eastAsia="zh-CN"/>
        </w:rPr>
      </w:sdtEndPr>
      <w:sdtContent>
        <w:p>
          <w:pPr>
            <w:pStyle w:val="3"/>
            <w:jc w:val="center"/>
            <w:rPr>
              <w:rFonts w:hint="eastAsia" w:ascii="黑体" w:hAnsi="黑体" w:eastAsia="黑体"/>
              <w:lang w:val="en-US" w:eastAsia="zh-CN"/>
            </w:rPr>
          </w:pPr>
          <w:bookmarkStart w:id="0" w:name="_Toc6664"/>
          <w:bookmarkStart w:id="1" w:name="_Toc26045"/>
          <w:r>
            <w:rPr>
              <w:rFonts w:hint="eastAsia" w:ascii="黑体" w:hAnsi="黑体" w:eastAsia="黑体" w:cs="黑体"/>
              <w:lang w:val="en-US" w:eastAsia="zh-CN"/>
            </w:rPr>
            <w:t>目 录</w:t>
          </w:r>
          <w:bookmarkEnd w:id="0"/>
          <w:bookmarkEnd w:id="1"/>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_Toc6664 </w:instrText>
          </w:r>
          <w:r>
            <w:fldChar w:fldCharType="separate"/>
          </w:r>
          <w:r>
            <w:rPr>
              <w:rFonts w:hint="eastAsia" w:ascii="黑体" w:hAnsi="黑体" w:eastAsia="黑体" w:cs="黑体"/>
              <w:lang w:val="en-US" w:eastAsia="zh-CN"/>
            </w:rPr>
            <w:t>目 录</w:t>
          </w:r>
          <w:r>
            <w:tab/>
          </w:r>
          <w:r>
            <w:fldChar w:fldCharType="begin"/>
          </w:r>
          <w:r>
            <w:instrText xml:space="preserve"> PAGEREF _Toc6664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_Toc7703 </w:instrText>
          </w:r>
          <w:r>
            <w:fldChar w:fldCharType="separate"/>
          </w:r>
          <w:r>
            <w:rPr>
              <w:rFonts w:hint="eastAsia" w:ascii="黑体" w:hAnsi="黑体" w:eastAsia="黑体"/>
            </w:rPr>
            <w:t>第一章</w:t>
          </w:r>
          <w:r>
            <w:rPr>
              <w:rFonts w:hint="eastAsia" w:ascii="黑体" w:hAnsi="黑体" w:eastAsia="黑体"/>
              <w:lang w:val="en-US" w:eastAsia="zh-CN"/>
            </w:rPr>
            <w:t xml:space="preserve"> 绪论</w:t>
          </w:r>
          <w:r>
            <w:tab/>
          </w:r>
          <w:r>
            <w:fldChar w:fldCharType="begin"/>
          </w:r>
          <w:r>
            <w:instrText xml:space="preserve"> PAGEREF _Toc7703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_Toc13653 </w:instrText>
          </w:r>
          <w:r>
            <w:fldChar w:fldCharType="separate"/>
          </w:r>
          <w:r>
            <w:rPr>
              <w:rFonts w:hint="eastAsia"/>
            </w:rPr>
            <w:t>1.1 研究</w:t>
          </w:r>
          <w:r>
            <w:rPr>
              <w:rFonts w:hint="eastAsia"/>
              <w:lang w:val="en-US" w:eastAsia="zh-CN"/>
            </w:rPr>
            <w:t>背景</w:t>
          </w:r>
          <w:r>
            <w:tab/>
          </w:r>
          <w:r>
            <w:fldChar w:fldCharType="begin"/>
          </w:r>
          <w:r>
            <w:instrText xml:space="preserve"> PAGEREF _Toc13653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_Toc6926 </w:instrText>
          </w:r>
          <w:r>
            <w:fldChar w:fldCharType="separate"/>
          </w:r>
          <w:r>
            <w:rPr>
              <w:rFonts w:hint="eastAsia"/>
              <w:lang w:val="en-US" w:eastAsia="zh-CN"/>
            </w:rPr>
            <w:t>1.2 研究意义</w:t>
          </w:r>
          <w:r>
            <w:tab/>
          </w:r>
          <w:r>
            <w:fldChar w:fldCharType="begin"/>
          </w:r>
          <w:r>
            <w:instrText xml:space="preserve"> PAGEREF _Toc6926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_Toc26233 </w:instrText>
          </w:r>
          <w:r>
            <w:fldChar w:fldCharType="separate"/>
          </w:r>
          <w:r>
            <w:rPr>
              <w:rFonts w:hint="eastAsia"/>
            </w:rPr>
            <w:t>1.</w:t>
          </w:r>
          <w:r>
            <w:rPr>
              <w:rFonts w:hint="eastAsia"/>
              <w:lang w:val="en-US" w:eastAsia="zh-CN"/>
            </w:rPr>
            <w:t>3</w:t>
          </w:r>
          <w:r>
            <w:rPr>
              <w:rFonts w:hint="eastAsia"/>
            </w:rPr>
            <w:t xml:space="preserve"> 研究目的</w:t>
          </w:r>
          <w:r>
            <w:tab/>
          </w:r>
          <w:r>
            <w:fldChar w:fldCharType="begin"/>
          </w:r>
          <w:r>
            <w:instrText xml:space="preserve"> PAGEREF _Toc26233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_Toc20898 </w:instrText>
          </w:r>
          <w:r>
            <w:fldChar w:fldCharType="separate"/>
          </w:r>
          <w:r>
            <w:rPr>
              <w:rFonts w:hint="eastAsia" w:cs="Times New Roman"/>
              <w:szCs w:val="32"/>
            </w:rPr>
            <w:t>1.4 本文安排</w:t>
          </w:r>
          <w:r>
            <w:tab/>
          </w:r>
          <w:r>
            <w:fldChar w:fldCharType="begin"/>
          </w:r>
          <w:r>
            <w:instrText xml:space="preserve"> PAGEREF _Toc20898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_Toc7767 </w:instrText>
          </w:r>
          <w:r>
            <w:fldChar w:fldCharType="separate"/>
          </w:r>
          <w:r>
            <w:rPr>
              <w:rFonts w:hint="eastAsia" w:ascii="黑体" w:hAnsi="黑体" w:eastAsia="黑体"/>
              <w:lang w:val="zh-CN"/>
            </w:rPr>
            <w:t>第二章 研究现状及分析</w:t>
          </w:r>
          <w:r>
            <w:tab/>
          </w:r>
          <w:r>
            <w:fldChar w:fldCharType="begin"/>
          </w:r>
          <w:r>
            <w:instrText xml:space="preserve"> PAGEREF _Toc7767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_Toc27227 </w:instrText>
          </w:r>
          <w:r>
            <w:fldChar w:fldCharType="separate"/>
          </w:r>
          <w:r>
            <w:rPr>
              <w:rFonts w:hint="eastAsia"/>
            </w:rPr>
            <w:t>2.</w:t>
          </w:r>
          <w:r>
            <w:rPr>
              <w:rFonts w:hint="eastAsia"/>
              <w:lang w:val="en-US" w:eastAsia="zh-CN"/>
            </w:rPr>
            <w:t>1</w:t>
          </w:r>
          <w:r>
            <w:t xml:space="preserve"> </w:t>
          </w:r>
          <w:r>
            <w:rPr>
              <w:rFonts w:hint="eastAsia"/>
            </w:rPr>
            <w:t>推荐算法的发展</w:t>
          </w:r>
          <w:r>
            <w:tab/>
          </w:r>
          <w:r>
            <w:fldChar w:fldCharType="begin"/>
          </w:r>
          <w:r>
            <w:instrText xml:space="preserve"> PAGEREF _Toc27227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_Toc6616 </w:instrText>
          </w:r>
          <w:r>
            <w:fldChar w:fldCharType="separate"/>
          </w:r>
          <w:r>
            <w:rPr>
              <w:rFonts w:hint="eastAsia"/>
              <w:lang w:val="en-US" w:eastAsia="zh-CN"/>
            </w:rPr>
            <w:t>2.1 推荐算法的研究现状</w:t>
          </w:r>
          <w:r>
            <w:tab/>
          </w:r>
          <w:r>
            <w:fldChar w:fldCharType="begin"/>
          </w:r>
          <w:r>
            <w:instrText xml:space="preserve"> PAGEREF _Toc6616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_Toc4851 </w:instrText>
          </w:r>
          <w:r>
            <w:fldChar w:fldCharType="separate"/>
          </w:r>
          <w:r>
            <w:rPr>
              <w:rFonts w:hint="eastAsia"/>
              <w:lang w:val="en-US" w:eastAsia="zh-CN"/>
            </w:rPr>
            <w:t>2.2 国内外推荐算法应用现状</w:t>
          </w:r>
          <w:r>
            <w:tab/>
          </w:r>
          <w:r>
            <w:fldChar w:fldCharType="begin"/>
          </w:r>
          <w:r>
            <w:instrText xml:space="preserve"> PAGEREF _Toc4851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_Toc2658 </w:instrText>
          </w:r>
          <w:r>
            <w:fldChar w:fldCharType="separate"/>
          </w:r>
          <w:r>
            <w:rPr>
              <w:rFonts w:hint="eastAsia" w:ascii="黑体" w:hAnsi="黑体" w:eastAsia="黑体"/>
              <w:lang w:val="en-US" w:eastAsia="zh-CN"/>
            </w:rPr>
            <w:t>第三章 推荐算法以及相关介绍</w:t>
          </w:r>
          <w:r>
            <w:tab/>
          </w:r>
          <w:r>
            <w:fldChar w:fldCharType="begin"/>
          </w:r>
          <w:r>
            <w:instrText xml:space="preserve"> PAGEREF _Toc2658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_Toc20354 </w:instrText>
          </w:r>
          <w:r>
            <w:fldChar w:fldCharType="separate"/>
          </w:r>
          <w:r>
            <w:rPr>
              <w:rFonts w:hint="eastAsia"/>
              <w:bCs w:val="0"/>
              <w:lang w:val="en-US" w:eastAsia="zh-CN"/>
            </w:rPr>
            <w:t>3.1推荐算法总览</w:t>
          </w:r>
          <w:r>
            <w:tab/>
          </w:r>
          <w:r>
            <w:fldChar w:fldCharType="begin"/>
          </w:r>
          <w:r>
            <w:instrText xml:space="preserve"> PAGEREF _Toc20354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_Toc17099 </w:instrText>
          </w:r>
          <w:r>
            <w:fldChar w:fldCharType="separate"/>
          </w:r>
          <w:r>
            <w:rPr>
              <w:rFonts w:hint="eastAsia"/>
              <w:bCs w:val="0"/>
              <w:lang w:val="en-US" w:eastAsia="zh-CN"/>
            </w:rPr>
            <w:t>3.2 相似度算法总览</w:t>
          </w:r>
          <w:r>
            <w:tab/>
          </w:r>
          <w:r>
            <w:fldChar w:fldCharType="begin"/>
          </w:r>
          <w:r>
            <w:instrText xml:space="preserve"> PAGEREF _Toc17099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_Toc4642 </w:instrText>
          </w:r>
          <w:r>
            <w:fldChar w:fldCharType="separate"/>
          </w:r>
          <w:r>
            <w:rPr>
              <w:rFonts w:hint="eastAsia"/>
              <w:lang w:val="en-US" w:eastAsia="zh-CN"/>
            </w:rPr>
            <w:t>3.3 推荐系统评测</w:t>
          </w:r>
          <w:r>
            <w:tab/>
          </w:r>
          <w:r>
            <w:fldChar w:fldCharType="begin"/>
          </w:r>
          <w:r>
            <w:instrText xml:space="preserve"> PAGEREF _Toc4642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_Toc5372 </w:instrText>
          </w:r>
          <w:r>
            <w:fldChar w:fldCharType="separate"/>
          </w:r>
          <w:r>
            <w:rPr>
              <w:rFonts w:hint="eastAsia" w:ascii="黑体" w:hAnsi="黑体" w:eastAsia="黑体"/>
              <w:lang w:val="en-US" w:eastAsia="zh-CN"/>
            </w:rPr>
            <w:t>第四章 协同过滤推荐算法实验与应用</w:t>
          </w:r>
          <w:r>
            <w:tab/>
          </w:r>
          <w:r>
            <w:fldChar w:fldCharType="begin"/>
          </w:r>
          <w:r>
            <w:instrText xml:space="preserve"> PAGEREF _Toc5372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_Toc13441 </w:instrText>
          </w:r>
          <w:r>
            <w:fldChar w:fldCharType="separate"/>
          </w:r>
          <w:r>
            <w:rPr>
              <w:rFonts w:hint="eastAsia"/>
              <w:lang w:val="en-US" w:eastAsia="zh-CN"/>
            </w:rPr>
            <w:t>4.1 协同过滤推荐算法实验设计</w:t>
          </w:r>
          <w:r>
            <w:tab/>
          </w:r>
          <w:r>
            <w:fldChar w:fldCharType="begin"/>
          </w:r>
          <w:r>
            <w:instrText xml:space="preserve"> PAGEREF _Toc13441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_Toc11688 </w:instrText>
          </w:r>
          <w:r>
            <w:fldChar w:fldCharType="separate"/>
          </w:r>
          <w:r>
            <w:rPr>
              <w:rFonts w:hint="eastAsia"/>
              <w:lang w:val="en-US" w:eastAsia="zh-CN"/>
            </w:rPr>
            <w:t>4.2 协同过滤推荐算法分析</w:t>
          </w:r>
          <w:r>
            <w:tab/>
          </w:r>
          <w:r>
            <w:fldChar w:fldCharType="begin"/>
          </w:r>
          <w:r>
            <w:instrText xml:space="preserve"> PAGEREF _Toc11688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_Toc2879 </w:instrText>
          </w:r>
          <w:r>
            <w:fldChar w:fldCharType="separate"/>
          </w:r>
          <w:r>
            <w:rPr>
              <w:rFonts w:hint="eastAsia"/>
              <w:lang w:val="en-US" w:eastAsia="zh-CN"/>
            </w:rPr>
            <w:t>4.3 基于协同过滤推荐算法的推荐系统评测</w:t>
          </w:r>
          <w:r>
            <w:tab/>
          </w:r>
          <w:r>
            <w:fldChar w:fldCharType="begin"/>
          </w:r>
          <w:r>
            <w:instrText xml:space="preserve"> PAGEREF _Toc2879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_Toc26306 </w:instrText>
          </w:r>
          <w:r>
            <w:fldChar w:fldCharType="separate"/>
          </w:r>
          <w:r>
            <w:rPr>
              <w:rFonts w:hint="eastAsia" w:ascii="黑体" w:hAnsi="黑体" w:eastAsia="黑体"/>
              <w:lang w:val="en-US" w:eastAsia="zh-CN"/>
            </w:rPr>
            <w:t>第五章 电影推荐系统的实现</w:t>
          </w:r>
          <w:r>
            <w:tab/>
          </w:r>
          <w:r>
            <w:fldChar w:fldCharType="begin"/>
          </w:r>
          <w:r>
            <w:instrText xml:space="preserve"> PAGEREF _Toc26306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_Toc18704 </w:instrText>
          </w:r>
          <w:r>
            <w:fldChar w:fldCharType="separate"/>
          </w:r>
          <w:r>
            <w:rPr>
              <w:rFonts w:hint="eastAsia"/>
              <w:lang w:val="en-US" w:eastAsia="zh-CN"/>
            </w:rPr>
            <w:t>5.1 总体设计环节</w:t>
          </w:r>
          <w:r>
            <w:tab/>
          </w:r>
          <w:r>
            <w:fldChar w:fldCharType="begin"/>
          </w:r>
          <w:r>
            <w:instrText xml:space="preserve"> PAGEREF _Toc18704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_Toc3734 </w:instrText>
          </w:r>
          <w:r>
            <w:fldChar w:fldCharType="separate"/>
          </w:r>
          <w:r>
            <w:rPr>
              <w:rFonts w:hint="eastAsia"/>
              <w:lang w:val="en-US" w:eastAsia="zh-CN"/>
            </w:rPr>
            <w:t>5.2 数据库方面</w:t>
          </w:r>
          <w:r>
            <w:tab/>
          </w:r>
          <w:r>
            <w:fldChar w:fldCharType="begin"/>
          </w:r>
          <w:r>
            <w:instrText xml:space="preserve"> PAGEREF _Toc3734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_Toc22505 </w:instrText>
          </w:r>
          <w:r>
            <w:fldChar w:fldCharType="separate"/>
          </w:r>
          <w:r>
            <w:rPr>
              <w:rFonts w:hint="eastAsia"/>
              <w:lang w:val="en-US" w:eastAsia="zh-CN"/>
            </w:rPr>
            <w:t>5.3 算法采用</w:t>
          </w:r>
          <w:r>
            <w:tab/>
          </w:r>
          <w:r>
            <w:fldChar w:fldCharType="begin"/>
          </w:r>
          <w:r>
            <w:instrText xml:space="preserve"> PAGEREF _Toc22505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_Toc20653 </w:instrText>
          </w:r>
          <w:r>
            <w:fldChar w:fldCharType="separate"/>
          </w:r>
          <w:r>
            <w:rPr>
              <w:rFonts w:hint="eastAsia"/>
              <w:lang w:val="en-US" w:eastAsia="zh-CN"/>
            </w:rPr>
            <w:t>5.4 启动数据</w:t>
          </w:r>
          <w:r>
            <w:tab/>
          </w:r>
          <w:r>
            <w:fldChar w:fldCharType="begin"/>
          </w:r>
          <w:r>
            <w:instrText xml:space="preserve"> PAGEREF _Toc20653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_Toc16597 </w:instrText>
          </w:r>
          <w:r>
            <w:fldChar w:fldCharType="separate"/>
          </w:r>
          <w:r>
            <w:rPr>
              <w:rFonts w:hint="eastAsia"/>
              <w:lang w:val="en-US" w:eastAsia="zh-CN"/>
            </w:rPr>
            <w:t>5.5展示界面</w:t>
          </w:r>
          <w:r>
            <w:tab/>
          </w:r>
          <w:r>
            <w:fldChar w:fldCharType="begin"/>
          </w:r>
          <w:r>
            <w:instrText xml:space="preserve"> PAGEREF _Toc16597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_Toc5871 </w:instrText>
          </w:r>
          <w:r>
            <w:fldChar w:fldCharType="separate"/>
          </w:r>
          <w:r>
            <w:rPr>
              <w:rFonts w:hint="eastAsia" w:ascii="黑体" w:hAnsi="黑体" w:eastAsia="黑体"/>
              <w:lang w:val="en-US" w:eastAsia="zh-CN"/>
            </w:rPr>
            <w:t>第六章 总结与展望</w:t>
          </w:r>
          <w:r>
            <w:tab/>
          </w:r>
          <w:r>
            <w:fldChar w:fldCharType="begin"/>
          </w:r>
          <w:r>
            <w:instrText xml:space="preserve"> PAGEREF _Toc5871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_Toc16156 </w:instrText>
          </w:r>
          <w:r>
            <w:fldChar w:fldCharType="separate"/>
          </w:r>
          <w:r>
            <w:rPr>
              <w:rFonts w:hint="eastAsia"/>
              <w:lang w:val="en-US" w:eastAsia="zh-CN"/>
            </w:rPr>
            <w:t>6.1论文工作总结</w:t>
          </w:r>
          <w:r>
            <w:tab/>
          </w:r>
          <w:r>
            <w:fldChar w:fldCharType="begin"/>
          </w:r>
          <w:r>
            <w:instrText xml:space="preserve"> PAGEREF _Toc16156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_Toc11413 </w:instrText>
          </w:r>
          <w:r>
            <w:fldChar w:fldCharType="separate"/>
          </w:r>
          <w:r>
            <w:rPr>
              <w:rFonts w:hint="eastAsia"/>
              <w:lang w:val="en-US" w:eastAsia="zh-CN"/>
            </w:rPr>
            <w:t>6.2 论文展望</w:t>
          </w:r>
          <w:r>
            <w:tab/>
          </w:r>
          <w:r>
            <w:fldChar w:fldCharType="begin"/>
          </w:r>
          <w:r>
            <w:instrText xml:space="preserve"> PAGEREF _Toc11413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_Toc16859 </w:instrText>
          </w:r>
          <w:r>
            <w:fldChar w:fldCharType="separate"/>
          </w:r>
          <w:r>
            <w:rPr>
              <w:rFonts w:hint="eastAsia" w:ascii="黑体" w:hAnsi="黑体" w:eastAsia="黑体"/>
              <w:lang w:val="en-US" w:eastAsia="zh-CN"/>
            </w:rPr>
            <w:t>第七章 参考论文</w:t>
          </w:r>
          <w:r>
            <w:tab/>
          </w:r>
          <w:r>
            <w:fldChar w:fldCharType="begin"/>
          </w:r>
          <w:r>
            <w:instrText xml:space="preserve"> PAGEREF _Toc16859 \h </w:instrText>
          </w:r>
          <w:r>
            <w:fldChar w:fldCharType="separate"/>
          </w:r>
          <w:r>
            <w:t>17</w:t>
          </w:r>
          <w:r>
            <w:fldChar w:fldCharType="end"/>
          </w:r>
          <w:r>
            <w:fldChar w:fldCharType="end"/>
          </w:r>
        </w:p>
        <w:p>
          <w:r>
            <w:fldChar w:fldCharType="end"/>
          </w:r>
        </w:p>
      </w:sdtContent>
    </w:sdt>
    <w:p>
      <w:pPr>
        <w:pStyle w:val="3"/>
        <w:jc w:val="center"/>
        <w:rPr>
          <w:rFonts w:hint="eastAsia" w:ascii="黑体" w:hAnsi="黑体" w:eastAsia="黑体"/>
        </w:rPr>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pPr>
    </w:p>
    <w:p>
      <w:pPr>
        <w:pStyle w:val="3"/>
        <w:jc w:val="center"/>
        <w:rPr>
          <w:rFonts w:hint="default" w:ascii="黑体" w:hAnsi="黑体" w:eastAsia="黑体"/>
          <w:lang w:val="en-US" w:eastAsia="zh-CN"/>
        </w:rPr>
      </w:pPr>
      <w:bookmarkStart w:id="2" w:name="_Toc7703"/>
      <w:r>
        <w:rPr>
          <w:rFonts w:hint="eastAsia" w:ascii="黑体" w:hAnsi="黑体" w:eastAsia="黑体"/>
        </w:rPr>
        <w:t>第一章</w:t>
      </w:r>
      <w:r>
        <w:rPr>
          <w:rFonts w:hint="eastAsia" w:ascii="黑体" w:hAnsi="黑体" w:eastAsia="黑体"/>
          <w:lang w:val="en-US" w:eastAsia="zh-CN"/>
        </w:rPr>
        <w:t xml:space="preserve"> 绪论</w:t>
      </w:r>
      <w:bookmarkEnd w:id="2"/>
    </w:p>
    <w:p>
      <w:pPr>
        <w:pStyle w:val="4"/>
        <w:spacing w:line="240" w:lineRule="auto"/>
        <w:rPr>
          <w:rFonts w:hint="eastAsia"/>
          <w:b/>
          <w:bCs w:val="0"/>
          <w:lang w:val="en-US" w:eastAsia="zh-CN"/>
        </w:rPr>
      </w:pPr>
      <w:bookmarkStart w:id="3" w:name="_Toc67555352"/>
      <w:bookmarkStart w:id="4" w:name="_Toc13653"/>
      <w:r>
        <w:rPr>
          <w:rFonts w:hint="eastAsia"/>
          <w:b/>
          <w:bCs w:val="0"/>
        </w:rPr>
        <w:t>1.1 研究</w:t>
      </w:r>
      <w:bookmarkEnd w:id="3"/>
      <w:r>
        <w:rPr>
          <w:rFonts w:hint="eastAsia"/>
          <w:b/>
          <w:bCs w:val="0"/>
          <w:lang w:val="en-US" w:eastAsia="zh-CN"/>
        </w:rPr>
        <w:t>背景</w:t>
      </w:r>
      <w:bookmarkEnd w:id="4"/>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近年来，随着互联网产业的发展，大数据时代应运而生，现今互联网已经融入到大众生活的点点滴滴中，成为人们生活中不可或缺的一部分，人们可以通过各种网络设备：智能手机、平板电脑、个人PC等接入到互联网中，人们借助互联网实现：远程办公、移动支付、网络购物、在线交易、网络娱乐、了解新闻时事等，互联网包罗万象，将人类社会各个方方面面联结在一起组成一张巨大的信息网。我们正处在信息化时代，网络上的信息种类越来越多、数量越来越庞大。社交网络、电子商务、网络互娱、信息传媒等每时每刻都在生产大量信息，人类被各种数据带入了大数据新时代，在互联网时代，人们越来越依赖通过互联网来获取信息、娱乐消遣，互联网丰富了业余生活；与此同时，互联网也充斥着大量无用信息、甚至垃圾信息，随之而来的问题是：用户如何在有限的时间内高效地找到自己的所需要的信息，内容提供者如何展示自己所提供的信息给最需要的人，即内容提供者和内容消费者之间的匹配，这成为了互联网时代所面临的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使用视频网站的过程中，假如用户明确知道自己的刚需，这个时候用户可以借助搜索引擎来查找得到自己所需要的信息，例如用户想看《复仇者联盟3》，此时用户可以在视频网站中搜索这部电影进行观影，但是如果用户比较无聊，处在一个需求不明确的时期应该如何处理，即用户想找一部自己喜欢的电影，但是不知道具体是什么，面对网站中数以万计的电影只能漫无目的的搜索，低效的搜索只会浪费用户的耐心导致用户放弃从而带来极差的用户体验，这类大部分用户都会遇到的问题叫：信息过载（Information Overload）。</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为了处理信息过载问题，需要有一个根据用户需求能有效快速地为用户推荐信息的系统，它可以将网络信息过滤，将可能有用的信息分发给需要的用户，对于用户而言，可以将大海捞针变成湖里捞针，解决用户的选择困难问题，帮助用户获得良好的体验，从而获得心理上的满足，并且节省用户时间，帮助用户在有限的时间高效的完成目的；对于内容提供者来说，可以更加高效地分发内容，投其所好，赢得用户口碑，获得用户的青睐，节省系统的资源等不必要的消耗，在同行竞争者中占据先机，最终提高经济效益。这样的系统可以帮助内容提供者和内容消费者带来双赢。</w:t>
      </w:r>
    </w:p>
    <w:p>
      <w:pPr>
        <w:pStyle w:val="4"/>
        <w:spacing w:line="240" w:lineRule="auto"/>
        <w:rPr>
          <w:rFonts w:hint="default"/>
          <w:b/>
          <w:bCs w:val="0"/>
          <w:lang w:val="en-US" w:eastAsia="zh-CN"/>
        </w:rPr>
      </w:pPr>
      <w:bookmarkStart w:id="5" w:name="_Toc6926"/>
      <w:r>
        <w:rPr>
          <w:rFonts w:hint="eastAsia"/>
          <w:b/>
          <w:bCs w:val="0"/>
          <w:lang w:val="en-US" w:eastAsia="zh-CN"/>
        </w:rPr>
        <w:t>1.2 研究意义</w:t>
      </w:r>
      <w:bookmarkEnd w:id="5"/>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在实际使用中，</w:t>
      </w:r>
      <w:r>
        <w:rPr>
          <w:rFonts w:hint="eastAsia" w:ascii="宋体" w:hAnsi="宋体" w:cs="宋体"/>
          <w:sz w:val="24"/>
          <w:szCs w:val="24"/>
        </w:rPr>
        <w:t>我们发现</w:t>
      </w:r>
      <w:r>
        <w:rPr>
          <w:rFonts w:hint="eastAsia" w:ascii="宋体" w:hAnsi="宋体" w:cs="宋体"/>
          <w:sz w:val="24"/>
          <w:szCs w:val="24"/>
          <w:lang w:val="en-US" w:eastAsia="zh-CN"/>
        </w:rPr>
        <w:t>视频</w:t>
      </w:r>
      <w:r>
        <w:rPr>
          <w:rFonts w:hint="eastAsia" w:ascii="宋体" w:hAnsi="宋体" w:cs="宋体"/>
          <w:sz w:val="24"/>
          <w:szCs w:val="24"/>
        </w:rPr>
        <w:t>网站总能贴</w:t>
      </w:r>
      <w:r>
        <w:rPr>
          <w:rFonts w:hint="eastAsia" w:ascii="宋体" w:hAnsi="宋体" w:cs="宋体"/>
          <w:sz w:val="24"/>
          <w:szCs w:val="24"/>
          <w:lang w:val="en-US" w:eastAsia="zh-CN"/>
        </w:rPr>
        <w:t>用户</w:t>
      </w:r>
      <w:r>
        <w:rPr>
          <w:rFonts w:hint="eastAsia" w:ascii="宋体" w:hAnsi="宋体" w:cs="宋体"/>
          <w:sz w:val="24"/>
          <w:szCs w:val="24"/>
        </w:rPr>
        <w:t>心意地推荐合适的电影、电视节目</w:t>
      </w:r>
      <w:r>
        <w:rPr>
          <w:rFonts w:hint="eastAsia" w:ascii="宋体" w:hAnsi="宋体" w:cs="宋体"/>
          <w:sz w:val="24"/>
          <w:szCs w:val="24"/>
          <w:lang w:eastAsia="zh-CN"/>
        </w:rPr>
        <w:t>，</w:t>
      </w:r>
      <w:r>
        <w:rPr>
          <w:rFonts w:hint="eastAsia" w:ascii="宋体" w:hAnsi="宋体" w:cs="宋体"/>
          <w:sz w:val="24"/>
          <w:szCs w:val="24"/>
          <w:lang w:val="en-US" w:eastAsia="zh-CN"/>
        </w:rPr>
        <w:t>那么这些视频网站（内容提供者）是如何为用户（内容消费者）推荐喜欢的电影</w:t>
      </w:r>
      <w:r>
        <w:rPr>
          <w:rFonts w:hint="eastAsia" w:ascii="宋体" w:hAnsi="宋体" w:cs="宋体"/>
          <w:sz w:val="24"/>
          <w:szCs w:val="24"/>
          <w:lang w:eastAsia="zh-CN"/>
        </w:rPr>
        <w:t>，</w:t>
      </w:r>
      <w:r>
        <w:rPr>
          <w:rFonts w:hint="eastAsia" w:ascii="宋体" w:hAnsi="宋体" w:cs="宋体"/>
          <w:sz w:val="24"/>
          <w:szCs w:val="24"/>
          <w:lang w:val="en-US" w:eastAsia="zh-CN"/>
        </w:rPr>
        <w:t>这个过程的背后原理是什么，视频网站如何掌握用户喜好</w:t>
      </w:r>
      <w:r>
        <w:rPr>
          <w:rFonts w:hint="eastAsia" w:ascii="宋体" w:hAnsi="宋体" w:cs="宋体"/>
          <w:sz w:val="24"/>
          <w:szCs w:val="24"/>
        </w:rPr>
        <w:t>。</w:t>
      </w:r>
      <w:r>
        <w:rPr>
          <w:rFonts w:hint="eastAsia" w:ascii="宋体" w:hAnsi="宋体" w:cs="宋体"/>
          <w:sz w:val="24"/>
          <w:szCs w:val="24"/>
          <w:lang w:val="en-US" w:eastAsia="zh-CN"/>
        </w:rPr>
        <w:t>首先，从信息获取的角度将人类获取信息的方法分为主动搜索与被动推荐的方式：首先以线下分析：一个人想要主动知道了解信息，首先会问周围认识的人是否知道，如果知道成功获取信息，如果不知道但知道可能知道就会得到一条线索，如果什么都不知道，那这条线索就断掉，将获取到的线索集合再次搜索；被动推荐是：你的朋友猜你想知道这个，问你我有一个消息你有没有兴趣知道来主动告诉你。</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再类比到线上，主动搜索和被动推荐分别对应搜索引擎和推荐系统，搜索引擎是依靠用户主动在庞大的影视资源中搜索自己所心仪的电影、电视节目，但是主动查找需要很强的目的性，否则会浪费用户大量无效时间；而推荐系统虽然节省了用户时间，但是却将问题交付给内容提供者来处理，网站需要花大量时间获取用户数据、了解用户喜好，这个过程中充满各种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个性化推荐系统通过用户数据用推荐算法来帮助用户进行查找和筛选信息，为用户提供充足、有效、合适、多样、新颖的信息帮助用户排忧解难，有效的推荐系统可以帮助减少用户的搜索时间，提高用户体验，但是推荐系统需要具有尽可能快的运行、响应速度、尽可能少的资源占用，既要提高效率，又要提高速度，因此对于推荐算法的优化成为解决这项问题的重要手段。</w:t>
      </w:r>
    </w:p>
    <w:p>
      <w:pPr>
        <w:pStyle w:val="4"/>
        <w:spacing w:line="240" w:lineRule="auto"/>
        <w:rPr>
          <w:b/>
          <w:bCs w:val="0"/>
        </w:rPr>
      </w:pPr>
      <w:bookmarkStart w:id="6" w:name="_Toc67555353"/>
      <w:bookmarkStart w:id="7" w:name="_Toc26233"/>
      <w:r>
        <w:rPr>
          <w:rFonts w:hint="eastAsia"/>
          <w:b/>
          <w:bCs w:val="0"/>
        </w:rPr>
        <w:t>1.</w:t>
      </w:r>
      <w:r>
        <w:rPr>
          <w:rFonts w:hint="eastAsia"/>
          <w:b/>
          <w:bCs w:val="0"/>
          <w:lang w:val="en-US" w:eastAsia="zh-CN"/>
        </w:rPr>
        <w:t>3</w:t>
      </w:r>
      <w:r>
        <w:rPr>
          <w:rFonts w:hint="eastAsia"/>
          <w:b/>
          <w:bCs w:val="0"/>
        </w:rPr>
        <w:t xml:space="preserve"> 研究目的</w:t>
      </w:r>
      <w:bookmarkEnd w:id="6"/>
      <w:bookmarkEnd w:id="7"/>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通过建设一个小型的视频网站的过程来研究协同过滤推荐算法的原理和实现方法，利用推荐系统优化视频网站，赋予网站个性化的功能，能够为不同的用户定制不同的主页，推荐用户所喜欢的电影、电视节目。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在推荐算法系统中进行拓展：当使用不同的相似性算法时来验证出最适用的推荐算法，并尝试通过优化推荐算法或者提高计算能力来优化推荐系统的效率，一个优秀的推荐系统需要保证实时性、高效性、具有最高的利用率的系统才能具有商业价值。</w:t>
      </w:r>
    </w:p>
    <w:p>
      <w:pPr>
        <w:widowControl/>
        <w:spacing w:line="312" w:lineRule="auto"/>
        <w:ind w:firstLine="480" w:firstLineChars="200"/>
        <w:jc w:val="left"/>
        <w:rPr>
          <w:ins w:id="0" w:author="没有昵称" w:date="2021-05-19T14:49:53Z"/>
          <w:rFonts w:hint="eastAsia" w:ascii="宋体" w:hAnsi="宋体" w:cs="宋体"/>
          <w:sz w:val="24"/>
          <w:szCs w:val="24"/>
        </w:rPr>
      </w:pPr>
      <w:r>
        <w:rPr>
          <w:rFonts w:hint="eastAsia" w:ascii="宋体" w:hAnsi="宋体" w:cs="宋体"/>
          <w:sz w:val="24"/>
          <w:szCs w:val="24"/>
        </w:rPr>
        <w:t>研究推荐算法的评价性算法，在推荐系统的研究过程中，评价推荐结果的标准是一个非常基础且重要的前提，只有尽可能准确的评价才有推荐算法优化的前提。</w:t>
      </w:r>
    </w:p>
    <w:p>
      <w:pPr>
        <w:pStyle w:val="4"/>
        <w:spacing w:line="240" w:lineRule="auto"/>
        <w:rPr>
          <w:ins w:id="1" w:author="没有昵称" w:date="2021-05-19T14:50:50Z"/>
          <w:rFonts w:hint="eastAsia" w:cs="Times New Roman"/>
          <w:color w:val="auto"/>
          <w:sz w:val="28"/>
          <w:szCs w:val="32"/>
        </w:rPr>
      </w:pPr>
      <w:ins w:id="2" w:author="没有昵称" w:date="2021-05-19T14:49:56Z">
        <w:bookmarkStart w:id="8" w:name="_Toc20898"/>
        <w:r>
          <w:rPr>
            <w:rFonts w:hint="eastAsia" w:cs="Times New Roman"/>
            <w:sz w:val="28"/>
            <w:szCs w:val="32"/>
          </w:rPr>
          <w:t>1</w:t>
        </w:r>
      </w:ins>
      <w:ins w:id="3" w:author="没有昵称" w:date="2021-05-19T14:49:56Z">
        <w:r>
          <w:rPr>
            <w:rFonts w:hint="eastAsia" w:cs="Times New Roman"/>
            <w:color w:val="auto"/>
            <w:sz w:val="28"/>
            <w:szCs w:val="32"/>
          </w:rPr>
          <w:t xml:space="preserve">.4 </w:t>
        </w:r>
      </w:ins>
      <w:ins w:id="4" w:author="没有昵称" w:date="2021-05-19T14:50:04Z">
        <w:r>
          <w:rPr>
            <w:rFonts w:hint="eastAsia" w:cs="Times New Roman"/>
            <w:color w:val="auto"/>
            <w:sz w:val="28"/>
            <w:szCs w:val="32"/>
          </w:rPr>
          <w:t>本文</w:t>
        </w:r>
      </w:ins>
      <w:ins w:id="5" w:author="没有昵称" w:date="2021-05-19T14:50:05Z">
        <w:r>
          <w:rPr>
            <w:rFonts w:hint="eastAsia" w:cs="Times New Roman"/>
            <w:color w:val="auto"/>
            <w:sz w:val="28"/>
            <w:szCs w:val="32"/>
          </w:rPr>
          <w:t>安排</w:t>
        </w:r>
        <w:bookmarkEnd w:id="8"/>
      </w:ins>
    </w:p>
    <w:p>
      <w:pPr>
        <w:widowControl/>
        <w:spacing w:line="312" w:lineRule="auto"/>
        <w:ind w:firstLine="480" w:firstLineChars="200"/>
        <w:jc w:val="left"/>
        <w:rPr>
          <w:ins w:id="6" w:author="没有昵称" w:date="2021-05-19T14:52:09Z"/>
          <w:rFonts w:hint="eastAsia" w:ascii="宋体" w:hAnsi="宋体" w:cs="宋体"/>
          <w:color w:val="auto"/>
          <w:sz w:val="24"/>
          <w:szCs w:val="24"/>
          <w:lang w:val="en-US"/>
        </w:rPr>
      </w:pPr>
      <w:ins w:id="7" w:author="没有昵称" w:date="2021-05-19T14:50:55Z">
        <w:r>
          <w:rPr>
            <w:rFonts w:hint="eastAsia" w:ascii="宋体" w:hAnsi="宋体" w:cs="宋体"/>
            <w:color w:val="auto"/>
            <w:sz w:val="24"/>
            <w:szCs w:val="24"/>
            <w:lang w:val="en-US"/>
          </w:rPr>
          <w:t>第一章</w:t>
        </w:r>
      </w:ins>
      <w:ins w:id="8" w:author="没有昵称" w:date="2021-05-19T14:50:57Z">
        <w:r>
          <w:rPr>
            <w:rFonts w:hint="eastAsia" w:ascii="宋体" w:hAnsi="宋体" w:cs="宋体"/>
            <w:color w:val="auto"/>
            <w:sz w:val="24"/>
            <w:szCs w:val="24"/>
            <w:lang w:val="en-US"/>
          </w:rPr>
          <w:t>，</w:t>
        </w:r>
      </w:ins>
      <w:ins w:id="9" w:author="没有昵称" w:date="2021-05-19T14:50:59Z">
        <w:r>
          <w:rPr>
            <w:rFonts w:hint="eastAsia" w:ascii="宋体" w:hAnsi="宋体" w:cs="宋体"/>
            <w:color w:val="auto"/>
            <w:sz w:val="24"/>
            <w:szCs w:val="24"/>
            <w:lang w:val="en-US"/>
          </w:rPr>
          <w:t>绪论</w:t>
        </w:r>
      </w:ins>
      <w:ins w:id="10" w:author="没有昵称" w:date="2021-05-19T14:51:01Z">
        <w:r>
          <w:rPr>
            <w:rFonts w:hint="eastAsia" w:ascii="宋体" w:hAnsi="宋体" w:cs="宋体"/>
            <w:color w:val="auto"/>
            <w:sz w:val="24"/>
            <w:szCs w:val="24"/>
            <w:lang w:val="en-US"/>
          </w:rPr>
          <w:t>。</w:t>
        </w:r>
      </w:ins>
      <w:ins w:id="11" w:author="没有昵称" w:date="2021-05-19T14:51:02Z">
        <w:r>
          <w:rPr>
            <w:rFonts w:hint="eastAsia" w:ascii="宋体" w:hAnsi="宋体" w:cs="宋体"/>
            <w:color w:val="auto"/>
            <w:sz w:val="24"/>
            <w:szCs w:val="24"/>
            <w:lang w:val="en-US"/>
          </w:rPr>
          <w:t>首先</w:t>
        </w:r>
      </w:ins>
      <w:ins w:id="12" w:author="没有昵称" w:date="2021-05-19T14:51:03Z">
        <w:r>
          <w:rPr>
            <w:rFonts w:hint="eastAsia" w:ascii="宋体" w:hAnsi="宋体" w:cs="宋体"/>
            <w:color w:val="auto"/>
            <w:sz w:val="24"/>
            <w:szCs w:val="24"/>
            <w:lang w:val="en-US"/>
          </w:rPr>
          <w:t>介绍</w:t>
        </w:r>
      </w:ins>
      <w:ins w:id="13" w:author="没有昵称" w:date="2021-05-19T14:51:06Z">
        <w:r>
          <w:rPr>
            <w:rFonts w:hint="eastAsia" w:ascii="宋体" w:hAnsi="宋体" w:cs="宋体"/>
            <w:color w:val="auto"/>
            <w:sz w:val="24"/>
            <w:szCs w:val="24"/>
            <w:lang w:val="en-US"/>
          </w:rPr>
          <w:t>本课题</w:t>
        </w:r>
      </w:ins>
      <w:ins w:id="14" w:author="没有昵称" w:date="2021-05-19T14:51:07Z">
        <w:r>
          <w:rPr>
            <w:rFonts w:hint="eastAsia" w:ascii="宋体" w:hAnsi="宋体" w:cs="宋体"/>
            <w:color w:val="auto"/>
            <w:sz w:val="24"/>
            <w:szCs w:val="24"/>
            <w:lang w:val="en-US"/>
          </w:rPr>
          <w:t>研究</w:t>
        </w:r>
      </w:ins>
      <w:ins w:id="15" w:author="没有昵称" w:date="2021-05-19T14:51:11Z">
        <w:r>
          <w:rPr>
            <w:rFonts w:hint="eastAsia" w:ascii="宋体" w:hAnsi="宋体" w:cs="宋体"/>
            <w:color w:val="auto"/>
            <w:sz w:val="24"/>
            <w:szCs w:val="24"/>
            <w:lang w:val="en-US"/>
          </w:rPr>
          <w:t>背景</w:t>
        </w:r>
      </w:ins>
      <w:ins w:id="16" w:author="没有昵称" w:date="2021-05-19T14:51:13Z">
        <w:r>
          <w:rPr>
            <w:rFonts w:hint="eastAsia" w:ascii="宋体" w:hAnsi="宋体" w:cs="宋体"/>
            <w:color w:val="auto"/>
            <w:sz w:val="24"/>
            <w:szCs w:val="24"/>
            <w:lang w:val="en-US"/>
          </w:rPr>
          <w:t>、</w:t>
        </w:r>
      </w:ins>
      <w:ins w:id="17" w:author="没有昵称" w:date="2021-05-19T14:51:16Z">
        <w:r>
          <w:rPr>
            <w:rFonts w:hint="eastAsia" w:ascii="宋体" w:hAnsi="宋体" w:cs="宋体"/>
            <w:color w:val="auto"/>
            <w:sz w:val="24"/>
            <w:szCs w:val="24"/>
            <w:lang w:val="en-US"/>
          </w:rPr>
          <w:t>研究</w:t>
        </w:r>
      </w:ins>
      <w:ins w:id="18" w:author="没有昵称" w:date="2021-05-19T14:51:19Z">
        <w:r>
          <w:rPr>
            <w:rFonts w:hint="eastAsia" w:ascii="宋体" w:hAnsi="宋体" w:cs="宋体"/>
            <w:color w:val="auto"/>
            <w:sz w:val="24"/>
            <w:szCs w:val="24"/>
            <w:lang w:val="en-US"/>
          </w:rPr>
          <w:t>意义</w:t>
        </w:r>
      </w:ins>
      <w:ins w:id="19" w:author="没有昵称" w:date="2021-05-19T14:51:21Z">
        <w:r>
          <w:rPr>
            <w:rFonts w:hint="eastAsia" w:ascii="宋体" w:hAnsi="宋体" w:cs="宋体"/>
            <w:color w:val="auto"/>
            <w:sz w:val="24"/>
            <w:szCs w:val="24"/>
            <w:lang w:val="en-US"/>
          </w:rPr>
          <w:t>和</w:t>
        </w:r>
      </w:ins>
      <w:ins w:id="20" w:author="没有昵称" w:date="2021-05-19T14:51:22Z">
        <w:r>
          <w:rPr>
            <w:rFonts w:hint="eastAsia" w:ascii="宋体" w:hAnsi="宋体" w:cs="宋体"/>
            <w:color w:val="auto"/>
            <w:sz w:val="24"/>
            <w:szCs w:val="24"/>
            <w:lang w:val="en-US"/>
          </w:rPr>
          <w:t>目</w:t>
        </w:r>
      </w:ins>
      <w:ins w:id="21" w:author="没有昵称" w:date="2021-05-19T14:51:24Z">
        <w:r>
          <w:rPr>
            <w:rFonts w:hint="eastAsia" w:ascii="宋体" w:hAnsi="宋体" w:cs="宋体"/>
            <w:color w:val="auto"/>
            <w:sz w:val="24"/>
            <w:szCs w:val="24"/>
            <w:lang w:val="en-US"/>
          </w:rPr>
          <w:t>的</w:t>
        </w:r>
      </w:ins>
      <w:ins w:id="22" w:author="没有昵称" w:date="2021-05-19T14:52:42Z">
        <w:r>
          <w:rPr>
            <w:rFonts w:hint="eastAsia" w:ascii="宋体" w:hAnsi="宋体" w:cs="宋体"/>
            <w:color w:val="auto"/>
            <w:sz w:val="24"/>
            <w:szCs w:val="24"/>
            <w:lang w:val="en-US"/>
          </w:rPr>
          <w:t>。</w:t>
        </w:r>
      </w:ins>
    </w:p>
    <w:p>
      <w:pPr>
        <w:widowControl/>
        <w:spacing w:line="312" w:lineRule="auto"/>
        <w:ind w:firstLine="480" w:firstLineChars="200"/>
        <w:jc w:val="left"/>
        <w:rPr>
          <w:ins w:id="23" w:author="没有昵称" w:date="2021-05-19T14:52:47Z"/>
          <w:rFonts w:hint="eastAsia" w:ascii="宋体" w:hAnsi="宋体" w:cs="宋体"/>
          <w:color w:val="auto"/>
          <w:sz w:val="24"/>
          <w:szCs w:val="24"/>
          <w:lang w:val="en-US"/>
        </w:rPr>
      </w:pPr>
      <w:ins w:id="24" w:author="没有昵称" w:date="2021-05-19T14:52:12Z">
        <w:r>
          <w:rPr>
            <w:rFonts w:hint="eastAsia" w:ascii="宋体" w:hAnsi="宋体" w:cs="宋体"/>
            <w:color w:val="auto"/>
            <w:sz w:val="24"/>
            <w:szCs w:val="24"/>
            <w:lang w:val="en-US"/>
          </w:rPr>
          <w:t>第二章</w:t>
        </w:r>
      </w:ins>
      <w:ins w:id="25" w:author="没有昵称" w:date="2021-05-19T14:52:13Z">
        <w:r>
          <w:rPr>
            <w:rFonts w:hint="eastAsia" w:ascii="宋体" w:hAnsi="宋体" w:cs="宋体"/>
            <w:color w:val="auto"/>
            <w:sz w:val="24"/>
            <w:szCs w:val="24"/>
            <w:lang w:val="en-US"/>
          </w:rPr>
          <w:t>，</w:t>
        </w:r>
      </w:ins>
      <w:ins w:id="26" w:author="没有昵称" w:date="2021-05-19T14:52:14Z">
        <w:r>
          <w:rPr>
            <w:rFonts w:hint="eastAsia" w:ascii="宋体" w:hAnsi="宋体" w:cs="宋体"/>
            <w:color w:val="auto"/>
            <w:sz w:val="24"/>
            <w:szCs w:val="24"/>
            <w:lang w:val="en-US"/>
          </w:rPr>
          <w:t>研究</w:t>
        </w:r>
      </w:ins>
      <w:ins w:id="27" w:author="没有昵称" w:date="2021-05-19T14:52:15Z">
        <w:r>
          <w:rPr>
            <w:rFonts w:hint="eastAsia" w:ascii="宋体" w:hAnsi="宋体" w:cs="宋体"/>
            <w:color w:val="auto"/>
            <w:sz w:val="24"/>
            <w:szCs w:val="24"/>
            <w:lang w:val="en-US"/>
          </w:rPr>
          <w:t>现状</w:t>
        </w:r>
      </w:ins>
      <w:ins w:id="28" w:author="没有昵称" w:date="2021-05-19T14:52:21Z">
        <w:r>
          <w:rPr>
            <w:rFonts w:hint="eastAsia" w:ascii="宋体" w:hAnsi="宋体" w:cs="宋体"/>
            <w:color w:val="auto"/>
            <w:sz w:val="24"/>
            <w:szCs w:val="24"/>
            <w:lang w:val="en-US"/>
          </w:rPr>
          <w:t>分析</w:t>
        </w:r>
      </w:ins>
      <w:ins w:id="29" w:author="没有昵称" w:date="2021-05-19T14:52:22Z">
        <w:r>
          <w:rPr>
            <w:rFonts w:hint="eastAsia" w:ascii="宋体" w:hAnsi="宋体" w:cs="宋体"/>
            <w:color w:val="auto"/>
            <w:sz w:val="24"/>
            <w:szCs w:val="24"/>
            <w:lang w:val="en-US"/>
          </w:rPr>
          <w:t>，</w:t>
        </w:r>
      </w:ins>
      <w:ins w:id="30" w:author="没有昵称" w:date="2021-05-19T14:52:37Z">
        <w:r>
          <w:rPr>
            <w:rFonts w:hint="eastAsia" w:ascii="宋体" w:hAnsi="宋体" w:cs="宋体"/>
            <w:color w:val="auto"/>
            <w:sz w:val="24"/>
            <w:szCs w:val="24"/>
            <w:lang w:val="en-US"/>
          </w:rPr>
          <w:t>确认当前协同过滤的研究现状，确定从何角度进行研究。</w:t>
        </w:r>
      </w:ins>
    </w:p>
    <w:p>
      <w:pPr>
        <w:widowControl/>
        <w:spacing w:line="312" w:lineRule="auto"/>
        <w:ind w:firstLine="480" w:firstLineChars="200"/>
        <w:jc w:val="left"/>
        <w:rPr>
          <w:rFonts w:hint="eastAsia" w:ascii="宋体" w:hAnsi="宋体" w:cs="宋体"/>
          <w:color w:val="auto"/>
          <w:sz w:val="24"/>
          <w:szCs w:val="24"/>
          <w:lang w:val="en-US" w:eastAsia="zh-CN"/>
        </w:rPr>
      </w:pPr>
      <w:ins w:id="31" w:author="没有昵称" w:date="2021-05-19T14:52:49Z">
        <w:r>
          <w:rPr>
            <w:rFonts w:hint="eastAsia" w:ascii="宋体" w:hAnsi="宋体" w:cs="宋体"/>
            <w:color w:val="auto"/>
            <w:sz w:val="24"/>
            <w:szCs w:val="24"/>
            <w:lang w:val="en-US"/>
          </w:rPr>
          <w:t>第三章</w:t>
        </w:r>
      </w:ins>
      <w:ins w:id="32" w:author="没有昵称" w:date="2021-05-19T14:52:50Z">
        <w:r>
          <w:rPr>
            <w:rFonts w:hint="eastAsia" w:ascii="宋体" w:hAnsi="宋体" w:cs="宋体"/>
            <w:color w:val="auto"/>
            <w:sz w:val="24"/>
            <w:szCs w:val="24"/>
            <w:lang w:val="en-US"/>
          </w:rPr>
          <w:t>，</w:t>
        </w:r>
      </w:ins>
      <w:ins w:id="33" w:author="没有昵称" w:date="2021-05-19T14:52:54Z">
        <w:r>
          <w:rPr>
            <w:rFonts w:hint="eastAsia" w:ascii="宋体" w:hAnsi="宋体" w:cs="宋体"/>
            <w:color w:val="auto"/>
            <w:sz w:val="24"/>
            <w:szCs w:val="24"/>
            <w:lang w:val="en-US"/>
          </w:rPr>
          <w:t>推荐算法</w:t>
        </w:r>
      </w:ins>
      <w:ins w:id="34" w:author="没有昵称" w:date="2021-05-19T14:52:57Z">
        <w:r>
          <w:rPr>
            <w:rFonts w:hint="eastAsia" w:ascii="宋体" w:hAnsi="宋体" w:cs="宋体"/>
            <w:color w:val="auto"/>
            <w:sz w:val="24"/>
            <w:szCs w:val="24"/>
            <w:lang w:val="en-US"/>
          </w:rPr>
          <w:t>及其</w:t>
        </w:r>
      </w:ins>
      <w:ins w:id="35" w:author="没有昵称" w:date="2021-05-19T14:53:00Z">
        <w:r>
          <w:rPr>
            <w:rFonts w:hint="eastAsia" w:ascii="宋体" w:hAnsi="宋体" w:cs="宋体"/>
            <w:color w:val="auto"/>
            <w:sz w:val="24"/>
            <w:szCs w:val="24"/>
            <w:lang w:val="en-US"/>
          </w:rPr>
          <w:t>相关</w:t>
        </w:r>
      </w:ins>
      <w:ins w:id="36" w:author="没有昵称" w:date="2021-05-19T14:53:02Z">
        <w:r>
          <w:rPr>
            <w:rFonts w:hint="eastAsia" w:ascii="宋体" w:hAnsi="宋体" w:cs="宋体"/>
            <w:color w:val="auto"/>
            <w:sz w:val="24"/>
            <w:szCs w:val="24"/>
            <w:lang w:val="en-US"/>
          </w:rPr>
          <w:t>介绍</w:t>
        </w:r>
      </w:ins>
      <w:ins w:id="37" w:author="没有昵称" w:date="2021-05-19T14:54:56Z">
        <w:r>
          <w:rPr>
            <w:rFonts w:hint="eastAsia" w:ascii="宋体" w:hAnsi="宋体" w:cs="宋体"/>
            <w:color w:val="auto"/>
            <w:sz w:val="24"/>
            <w:szCs w:val="24"/>
            <w:lang w:val="en-US"/>
          </w:rPr>
          <w:t>。</w:t>
        </w:r>
      </w:ins>
      <w:ins w:id="38" w:author="没有昵称" w:date="2021-05-19T14:54:59Z">
        <w:r>
          <w:rPr>
            <w:rFonts w:hint="eastAsia" w:ascii="宋体" w:hAnsi="宋体" w:cs="宋体"/>
            <w:color w:val="auto"/>
            <w:sz w:val="24"/>
            <w:szCs w:val="24"/>
            <w:lang w:val="en-US"/>
          </w:rPr>
          <w:t>（</w:t>
        </w:r>
      </w:ins>
      <w:ins w:id="39" w:author="没有昵称" w:date="2021-05-19T14:55:01Z">
        <w:r>
          <w:rPr>
            <w:rFonts w:hint="eastAsia" w:ascii="宋体" w:hAnsi="宋体" w:cs="宋体"/>
            <w:color w:val="auto"/>
            <w:sz w:val="24"/>
            <w:szCs w:val="24"/>
            <w:lang w:val="en-US"/>
          </w:rPr>
          <w:t>1</w:t>
        </w:r>
      </w:ins>
      <w:ins w:id="40" w:author="没有昵称" w:date="2021-05-19T14:54:59Z">
        <w:r>
          <w:rPr>
            <w:rFonts w:hint="eastAsia" w:ascii="宋体" w:hAnsi="宋体" w:cs="宋体"/>
            <w:color w:val="auto"/>
            <w:sz w:val="24"/>
            <w:szCs w:val="24"/>
            <w:lang w:val="en-US"/>
          </w:rPr>
          <w:t>）</w:t>
        </w:r>
      </w:ins>
      <w:ins w:id="41" w:author="没有昵称" w:date="2021-05-19T14:53:05Z">
        <w:r>
          <w:rPr>
            <w:rFonts w:hint="eastAsia" w:ascii="宋体" w:hAnsi="宋体" w:cs="宋体"/>
            <w:color w:val="auto"/>
            <w:sz w:val="24"/>
            <w:szCs w:val="24"/>
            <w:lang w:val="en-US"/>
          </w:rPr>
          <w:t>介绍</w:t>
        </w:r>
      </w:ins>
      <w:ins w:id="42" w:author="没有昵称" w:date="2021-05-19T14:53:06Z">
        <w:r>
          <w:rPr>
            <w:rFonts w:hint="eastAsia" w:ascii="宋体" w:hAnsi="宋体" w:cs="宋体"/>
            <w:color w:val="auto"/>
            <w:sz w:val="24"/>
            <w:szCs w:val="24"/>
            <w:lang w:val="en-US"/>
          </w:rPr>
          <w:t>常用的</w:t>
        </w:r>
      </w:ins>
      <w:ins w:id="43" w:author="没有昵称" w:date="2021-05-19T14:53:07Z">
        <w:r>
          <w:rPr>
            <w:rFonts w:hint="eastAsia" w:ascii="宋体" w:hAnsi="宋体" w:cs="宋体"/>
            <w:color w:val="auto"/>
            <w:sz w:val="24"/>
            <w:szCs w:val="24"/>
            <w:lang w:val="en-US"/>
          </w:rPr>
          <w:t>推荐算法</w:t>
        </w:r>
      </w:ins>
      <w:ins w:id="44" w:author="没有昵称" w:date="2021-05-19T14:53:11Z">
        <w:r>
          <w:rPr>
            <w:rFonts w:hint="eastAsia" w:ascii="宋体" w:hAnsi="宋体" w:cs="宋体"/>
            <w:color w:val="auto"/>
            <w:sz w:val="24"/>
            <w:szCs w:val="24"/>
            <w:lang w:val="en-US"/>
          </w:rPr>
          <w:t>以及</w:t>
        </w:r>
      </w:ins>
      <w:ins w:id="45" w:author="没有昵称" w:date="2021-05-19T14:53:13Z">
        <w:r>
          <w:rPr>
            <w:rFonts w:hint="eastAsia" w:ascii="宋体" w:hAnsi="宋体" w:cs="宋体"/>
            <w:color w:val="auto"/>
            <w:sz w:val="24"/>
            <w:szCs w:val="24"/>
            <w:lang w:val="en-US"/>
          </w:rPr>
          <w:t>相关</w:t>
        </w:r>
      </w:ins>
      <w:ins w:id="46" w:author="没有昵称" w:date="2021-05-19T14:53:14Z">
        <w:r>
          <w:rPr>
            <w:rFonts w:hint="eastAsia" w:ascii="宋体" w:hAnsi="宋体" w:cs="宋体"/>
            <w:color w:val="auto"/>
            <w:sz w:val="24"/>
            <w:szCs w:val="24"/>
            <w:lang w:val="en-US"/>
          </w:rPr>
          <w:t>概念</w:t>
        </w:r>
      </w:ins>
      <w:ins w:id="47" w:author="没有昵称" w:date="2021-05-19T14:53:15Z">
        <w:r>
          <w:rPr>
            <w:rFonts w:hint="eastAsia" w:ascii="宋体" w:hAnsi="宋体" w:cs="宋体"/>
            <w:color w:val="auto"/>
            <w:sz w:val="24"/>
            <w:szCs w:val="24"/>
            <w:lang w:val="en-US"/>
          </w:rPr>
          <w:t>，</w:t>
        </w:r>
      </w:ins>
      <w:ins w:id="48" w:author="没有昵称" w:date="2021-05-19T14:53:18Z">
        <w:r>
          <w:rPr>
            <w:rFonts w:hint="eastAsia" w:ascii="宋体" w:hAnsi="宋体" w:cs="宋体"/>
            <w:color w:val="auto"/>
            <w:sz w:val="24"/>
            <w:szCs w:val="24"/>
            <w:lang w:val="en-US"/>
          </w:rPr>
          <w:t>对</w:t>
        </w:r>
      </w:ins>
      <w:ins w:id="49" w:author="没有昵称" w:date="2021-05-19T14:53:19Z">
        <w:r>
          <w:rPr>
            <w:rFonts w:hint="eastAsia" w:ascii="宋体" w:hAnsi="宋体" w:cs="宋体"/>
            <w:color w:val="auto"/>
            <w:sz w:val="24"/>
            <w:szCs w:val="24"/>
            <w:lang w:val="en-US"/>
          </w:rPr>
          <w:t>推荐</w:t>
        </w:r>
      </w:ins>
      <w:ins w:id="50" w:author="没有昵称" w:date="2021-05-19T14:53:20Z">
        <w:r>
          <w:rPr>
            <w:rFonts w:hint="eastAsia" w:ascii="宋体" w:hAnsi="宋体" w:cs="宋体"/>
            <w:color w:val="auto"/>
            <w:sz w:val="24"/>
            <w:szCs w:val="24"/>
            <w:lang w:val="en-US"/>
          </w:rPr>
          <w:t>算法</w:t>
        </w:r>
      </w:ins>
      <w:ins w:id="51" w:author="没有昵称" w:date="2021-05-19T14:53:21Z">
        <w:r>
          <w:rPr>
            <w:rFonts w:hint="eastAsia" w:ascii="宋体" w:hAnsi="宋体" w:cs="宋体"/>
            <w:color w:val="auto"/>
            <w:sz w:val="24"/>
            <w:szCs w:val="24"/>
            <w:lang w:val="en-US"/>
          </w:rPr>
          <w:t>流程</w:t>
        </w:r>
      </w:ins>
      <w:ins w:id="52" w:author="没有昵称" w:date="2021-05-19T14:53:22Z">
        <w:r>
          <w:rPr>
            <w:rFonts w:hint="eastAsia" w:ascii="宋体" w:hAnsi="宋体" w:cs="宋体"/>
            <w:color w:val="auto"/>
            <w:sz w:val="24"/>
            <w:szCs w:val="24"/>
            <w:lang w:val="en-US"/>
          </w:rPr>
          <w:t>，</w:t>
        </w:r>
      </w:ins>
      <w:ins w:id="53" w:author="没有昵称" w:date="2021-05-19T14:53:23Z">
        <w:r>
          <w:rPr>
            <w:rFonts w:hint="eastAsia" w:ascii="宋体" w:hAnsi="宋体" w:cs="宋体"/>
            <w:color w:val="auto"/>
            <w:sz w:val="24"/>
            <w:szCs w:val="24"/>
            <w:lang w:val="en-US"/>
          </w:rPr>
          <w:t>原理</w:t>
        </w:r>
      </w:ins>
      <w:ins w:id="54" w:author="没有昵称" w:date="2021-05-19T14:53:27Z">
        <w:r>
          <w:rPr>
            <w:rFonts w:hint="eastAsia" w:ascii="宋体" w:hAnsi="宋体" w:cs="宋体"/>
            <w:color w:val="auto"/>
            <w:sz w:val="24"/>
            <w:szCs w:val="24"/>
            <w:lang w:val="en-US"/>
          </w:rPr>
          <w:t>进行</w:t>
        </w:r>
      </w:ins>
      <w:ins w:id="55" w:author="没有昵称" w:date="2021-05-19T14:53:28Z">
        <w:r>
          <w:rPr>
            <w:rFonts w:hint="eastAsia" w:ascii="宋体" w:hAnsi="宋体" w:cs="宋体"/>
            <w:color w:val="auto"/>
            <w:sz w:val="24"/>
            <w:szCs w:val="24"/>
            <w:lang w:val="en-US"/>
          </w:rPr>
          <w:t>简要</w:t>
        </w:r>
      </w:ins>
      <w:ins w:id="56" w:author="没有昵称" w:date="2021-05-19T14:53:29Z">
        <w:r>
          <w:rPr>
            <w:rFonts w:hint="eastAsia" w:ascii="宋体" w:hAnsi="宋体" w:cs="宋体"/>
            <w:color w:val="auto"/>
            <w:sz w:val="24"/>
            <w:szCs w:val="24"/>
            <w:lang w:val="en-US"/>
          </w:rPr>
          <w:t>概述</w:t>
        </w:r>
      </w:ins>
      <w:ins w:id="57" w:author="没有昵称" w:date="2021-05-19T14:53:59Z">
        <w:r>
          <w:rPr>
            <w:rFonts w:hint="eastAsia" w:ascii="宋体" w:hAnsi="宋体" w:cs="宋体"/>
            <w:color w:val="auto"/>
            <w:sz w:val="24"/>
            <w:szCs w:val="24"/>
            <w:lang w:val="en-US"/>
          </w:rPr>
          <w:t>；</w:t>
        </w:r>
      </w:ins>
      <w:ins w:id="58" w:author="没有昵称" w:date="2021-05-19T14:55:04Z">
        <w:r>
          <w:rPr>
            <w:rFonts w:hint="eastAsia" w:ascii="宋体" w:hAnsi="宋体" w:cs="宋体"/>
            <w:color w:val="auto"/>
            <w:sz w:val="24"/>
            <w:szCs w:val="24"/>
            <w:lang w:val="en-US"/>
          </w:rPr>
          <w:t>（</w:t>
        </w:r>
      </w:ins>
      <w:ins w:id="59" w:author="没有昵称" w:date="2021-05-19T14:55:05Z">
        <w:r>
          <w:rPr>
            <w:rFonts w:hint="eastAsia" w:ascii="宋体" w:hAnsi="宋体" w:cs="宋体"/>
            <w:color w:val="auto"/>
            <w:sz w:val="24"/>
            <w:szCs w:val="24"/>
            <w:lang w:val="en-US"/>
          </w:rPr>
          <w:t>2</w:t>
        </w:r>
      </w:ins>
      <w:ins w:id="60" w:author="没有昵称" w:date="2021-05-19T14:55:04Z">
        <w:r>
          <w:rPr>
            <w:rFonts w:hint="eastAsia" w:ascii="宋体" w:hAnsi="宋体" w:cs="宋体"/>
            <w:color w:val="auto"/>
            <w:sz w:val="24"/>
            <w:szCs w:val="24"/>
            <w:lang w:val="en-US"/>
          </w:rPr>
          <w:t>）</w:t>
        </w:r>
      </w:ins>
      <w:ins w:id="61" w:author="没有昵称" w:date="2021-05-19T14:54:02Z">
        <w:r>
          <w:rPr>
            <w:rFonts w:hint="eastAsia" w:ascii="宋体" w:hAnsi="宋体" w:cs="宋体"/>
            <w:color w:val="auto"/>
            <w:sz w:val="24"/>
            <w:szCs w:val="24"/>
            <w:lang w:val="en-US"/>
          </w:rPr>
          <w:t>对于</w:t>
        </w:r>
      </w:ins>
      <w:ins w:id="62" w:author="没有昵称" w:date="2021-05-19T14:54:03Z">
        <w:r>
          <w:rPr>
            <w:rFonts w:hint="eastAsia" w:ascii="宋体" w:hAnsi="宋体" w:cs="宋体"/>
            <w:color w:val="auto"/>
            <w:sz w:val="24"/>
            <w:szCs w:val="24"/>
            <w:lang w:val="en-US"/>
          </w:rPr>
          <w:t>推荐</w:t>
        </w:r>
      </w:ins>
      <w:ins w:id="63" w:author="没有昵称" w:date="2021-05-19T14:54:04Z">
        <w:r>
          <w:rPr>
            <w:rFonts w:hint="eastAsia" w:ascii="宋体" w:hAnsi="宋体" w:cs="宋体"/>
            <w:color w:val="auto"/>
            <w:sz w:val="24"/>
            <w:szCs w:val="24"/>
            <w:lang w:val="en-US"/>
          </w:rPr>
          <w:t>算法</w:t>
        </w:r>
      </w:ins>
      <w:ins w:id="64" w:author="没有昵称" w:date="2021-05-19T14:54:05Z">
        <w:r>
          <w:rPr>
            <w:rFonts w:hint="eastAsia" w:ascii="宋体" w:hAnsi="宋体" w:cs="宋体"/>
            <w:color w:val="auto"/>
            <w:sz w:val="24"/>
            <w:szCs w:val="24"/>
            <w:lang w:val="en-US"/>
          </w:rPr>
          <w:t>依赖的</w:t>
        </w:r>
      </w:ins>
      <w:ins w:id="65" w:author="没有昵称" w:date="2021-05-19T14:54:07Z">
        <w:r>
          <w:rPr>
            <w:rFonts w:hint="eastAsia" w:ascii="宋体" w:hAnsi="宋体" w:cs="宋体"/>
            <w:color w:val="auto"/>
            <w:sz w:val="24"/>
            <w:szCs w:val="24"/>
            <w:lang w:val="en-US"/>
          </w:rPr>
          <w:t>核心</w:t>
        </w:r>
      </w:ins>
      <w:ins w:id="66" w:author="没有昵称" w:date="2021-05-19T14:54:10Z">
        <w:r>
          <w:rPr>
            <w:rFonts w:hint="eastAsia" w:ascii="宋体" w:hAnsi="宋体" w:cs="宋体"/>
            <w:color w:val="auto"/>
            <w:sz w:val="24"/>
            <w:szCs w:val="24"/>
            <w:lang w:val="en-US"/>
          </w:rPr>
          <w:t>相似性</w:t>
        </w:r>
      </w:ins>
      <w:ins w:id="67" w:author="没有昵称" w:date="2021-05-19T14:54:11Z">
        <w:r>
          <w:rPr>
            <w:rFonts w:hint="eastAsia" w:ascii="宋体" w:hAnsi="宋体" w:cs="宋体"/>
            <w:color w:val="auto"/>
            <w:sz w:val="24"/>
            <w:szCs w:val="24"/>
            <w:lang w:val="en-US"/>
          </w:rPr>
          <w:t>算法</w:t>
        </w:r>
      </w:ins>
      <w:ins w:id="68" w:author="没有昵称" w:date="2021-05-19T14:54:13Z">
        <w:r>
          <w:rPr>
            <w:rFonts w:hint="eastAsia" w:ascii="宋体" w:hAnsi="宋体" w:cs="宋体"/>
            <w:color w:val="auto"/>
            <w:sz w:val="24"/>
            <w:szCs w:val="24"/>
            <w:lang w:val="en-US"/>
          </w:rPr>
          <w:t>进行</w:t>
        </w:r>
      </w:ins>
      <w:ins w:id="69" w:author="没有昵称" w:date="2021-05-19T14:54:14Z">
        <w:r>
          <w:rPr>
            <w:rFonts w:hint="eastAsia" w:ascii="宋体" w:hAnsi="宋体" w:cs="宋体"/>
            <w:color w:val="auto"/>
            <w:sz w:val="24"/>
            <w:szCs w:val="24"/>
            <w:lang w:val="en-US"/>
          </w:rPr>
          <w:t>简要</w:t>
        </w:r>
      </w:ins>
      <w:ins w:id="70" w:author="没有昵称" w:date="2021-05-19T14:54:17Z">
        <w:r>
          <w:rPr>
            <w:rFonts w:hint="eastAsia" w:ascii="宋体" w:hAnsi="宋体" w:cs="宋体"/>
            <w:color w:val="auto"/>
            <w:sz w:val="24"/>
            <w:szCs w:val="24"/>
            <w:lang w:val="en-US"/>
          </w:rPr>
          <w:t>概括</w:t>
        </w:r>
      </w:ins>
      <w:ins w:id="71" w:author="没有昵称" w:date="2021-05-19T14:54:18Z">
        <w:r>
          <w:rPr>
            <w:rFonts w:hint="eastAsia" w:ascii="宋体" w:hAnsi="宋体" w:cs="宋体"/>
            <w:color w:val="auto"/>
            <w:sz w:val="24"/>
            <w:szCs w:val="24"/>
            <w:lang w:val="en-US"/>
          </w:rPr>
          <w:t>，</w:t>
        </w:r>
      </w:ins>
      <w:ins w:id="72" w:author="没有昵称" w:date="2021-05-19T14:54:32Z">
        <w:r>
          <w:rPr>
            <w:rFonts w:hint="eastAsia" w:ascii="宋体" w:hAnsi="宋体" w:cs="宋体"/>
            <w:color w:val="auto"/>
            <w:sz w:val="24"/>
            <w:szCs w:val="24"/>
            <w:lang w:val="en-US"/>
          </w:rPr>
          <w:t>实验</w:t>
        </w:r>
      </w:ins>
      <w:ins w:id="73" w:author="没有昵称" w:date="2021-05-19T14:54:35Z">
        <w:r>
          <w:rPr>
            <w:rFonts w:hint="eastAsia" w:ascii="宋体" w:hAnsi="宋体" w:cs="宋体"/>
            <w:color w:val="auto"/>
            <w:sz w:val="24"/>
            <w:szCs w:val="24"/>
            <w:lang w:val="en-US"/>
          </w:rPr>
          <w:t>不同</w:t>
        </w:r>
      </w:ins>
      <w:ins w:id="74" w:author="没有昵称" w:date="2021-05-19T14:54:37Z">
        <w:r>
          <w:rPr>
            <w:rFonts w:hint="eastAsia" w:ascii="宋体" w:hAnsi="宋体" w:cs="宋体"/>
            <w:color w:val="auto"/>
            <w:sz w:val="24"/>
            <w:szCs w:val="24"/>
            <w:lang w:val="en-US"/>
          </w:rPr>
          <w:t>相似性</w:t>
        </w:r>
      </w:ins>
      <w:ins w:id="75" w:author="没有昵称" w:date="2021-05-19T14:54:38Z">
        <w:r>
          <w:rPr>
            <w:rFonts w:hint="eastAsia" w:ascii="宋体" w:hAnsi="宋体" w:cs="宋体"/>
            <w:color w:val="auto"/>
            <w:sz w:val="24"/>
            <w:szCs w:val="24"/>
            <w:lang w:val="en-US"/>
          </w:rPr>
          <w:t>算法</w:t>
        </w:r>
      </w:ins>
      <w:ins w:id="76" w:author="没有昵称" w:date="2021-05-19T14:54:40Z">
        <w:r>
          <w:rPr>
            <w:rFonts w:hint="eastAsia" w:ascii="宋体" w:hAnsi="宋体" w:cs="宋体"/>
            <w:color w:val="auto"/>
            <w:sz w:val="24"/>
            <w:szCs w:val="24"/>
            <w:lang w:val="en-US"/>
          </w:rPr>
          <w:t>对于</w:t>
        </w:r>
      </w:ins>
      <w:ins w:id="77" w:author="没有昵称" w:date="2021-05-19T14:54:41Z">
        <w:r>
          <w:rPr>
            <w:rFonts w:hint="eastAsia" w:ascii="宋体" w:hAnsi="宋体" w:cs="宋体"/>
            <w:color w:val="auto"/>
            <w:sz w:val="24"/>
            <w:szCs w:val="24"/>
            <w:lang w:val="en-US"/>
          </w:rPr>
          <w:t>实验的</w:t>
        </w:r>
      </w:ins>
      <w:ins w:id="78" w:author="没有昵称" w:date="2021-05-19T14:54:43Z">
        <w:r>
          <w:rPr>
            <w:rFonts w:hint="eastAsia" w:ascii="宋体" w:hAnsi="宋体" w:cs="宋体"/>
            <w:color w:val="auto"/>
            <w:sz w:val="24"/>
            <w:szCs w:val="24"/>
            <w:lang w:val="en-US"/>
          </w:rPr>
          <w:t>影响</w:t>
        </w:r>
      </w:ins>
      <w:ins w:id="79" w:author="没有昵称" w:date="2021-05-19T14:54:49Z">
        <w:r>
          <w:rPr>
            <w:rFonts w:hint="eastAsia" w:ascii="宋体" w:hAnsi="宋体" w:cs="宋体"/>
            <w:color w:val="auto"/>
            <w:sz w:val="24"/>
            <w:szCs w:val="24"/>
            <w:lang w:val="en-US"/>
          </w:rPr>
          <w:t>；</w:t>
        </w:r>
      </w:ins>
      <w:ins w:id="80" w:author="没有昵称" w:date="2021-05-19T14:55:09Z">
        <w:r>
          <w:rPr>
            <w:rFonts w:hint="eastAsia" w:ascii="宋体" w:hAnsi="宋体" w:cs="宋体"/>
            <w:color w:val="auto"/>
            <w:sz w:val="24"/>
            <w:szCs w:val="24"/>
            <w:lang w:val="en-US"/>
          </w:rPr>
          <w:t>（</w:t>
        </w:r>
      </w:ins>
      <w:ins w:id="81" w:author="没有昵称" w:date="2021-05-19T14:55:10Z">
        <w:r>
          <w:rPr>
            <w:rFonts w:hint="eastAsia" w:ascii="宋体" w:hAnsi="宋体" w:cs="宋体"/>
            <w:color w:val="auto"/>
            <w:sz w:val="24"/>
            <w:szCs w:val="24"/>
            <w:lang w:val="en-US"/>
          </w:rPr>
          <w:t>3</w:t>
        </w:r>
      </w:ins>
      <w:ins w:id="82" w:author="没有昵称" w:date="2021-05-19T14:55:09Z">
        <w:r>
          <w:rPr>
            <w:rFonts w:hint="eastAsia" w:ascii="宋体" w:hAnsi="宋体" w:cs="宋体"/>
            <w:color w:val="auto"/>
            <w:sz w:val="24"/>
            <w:szCs w:val="24"/>
            <w:lang w:val="en-US"/>
          </w:rPr>
          <w:t>）</w:t>
        </w:r>
      </w:ins>
      <w:ins w:id="83" w:author="没有昵称" w:date="2021-05-19T14:53:38Z">
        <w:r>
          <w:rPr>
            <w:rFonts w:hint="eastAsia" w:ascii="宋体" w:hAnsi="宋体" w:cs="宋体"/>
            <w:color w:val="auto"/>
            <w:sz w:val="24"/>
            <w:szCs w:val="24"/>
            <w:lang w:val="en-US"/>
          </w:rPr>
          <w:t>对于</w:t>
        </w:r>
      </w:ins>
      <w:ins w:id="84" w:author="没有昵称" w:date="2021-05-19T14:53:42Z">
        <w:r>
          <w:rPr>
            <w:rFonts w:hint="eastAsia" w:ascii="宋体" w:hAnsi="宋体" w:cs="宋体"/>
            <w:color w:val="auto"/>
            <w:sz w:val="24"/>
            <w:szCs w:val="24"/>
            <w:lang w:val="en-US"/>
          </w:rPr>
          <w:t>推荐</w:t>
        </w:r>
      </w:ins>
      <w:ins w:id="85" w:author="没有昵称" w:date="2021-05-19T14:53:43Z">
        <w:r>
          <w:rPr>
            <w:rFonts w:hint="eastAsia" w:ascii="宋体" w:hAnsi="宋体" w:cs="宋体"/>
            <w:color w:val="auto"/>
            <w:sz w:val="24"/>
            <w:szCs w:val="24"/>
            <w:lang w:val="en-US"/>
          </w:rPr>
          <w:t>算法的</w:t>
        </w:r>
      </w:ins>
      <w:ins w:id="86" w:author="没有昵称" w:date="2021-05-19T14:53:45Z">
        <w:r>
          <w:rPr>
            <w:rFonts w:hint="eastAsia" w:ascii="宋体" w:hAnsi="宋体" w:cs="宋体"/>
            <w:color w:val="auto"/>
            <w:sz w:val="24"/>
            <w:szCs w:val="24"/>
            <w:lang w:val="en-US"/>
          </w:rPr>
          <w:t>评价</w:t>
        </w:r>
      </w:ins>
      <w:ins w:id="87" w:author="没有昵称" w:date="2021-05-19T14:53:46Z">
        <w:r>
          <w:rPr>
            <w:rFonts w:hint="eastAsia" w:ascii="宋体" w:hAnsi="宋体" w:cs="宋体"/>
            <w:color w:val="auto"/>
            <w:sz w:val="24"/>
            <w:szCs w:val="24"/>
            <w:lang w:val="en-US"/>
          </w:rPr>
          <w:t>指标</w:t>
        </w:r>
      </w:ins>
      <w:ins w:id="88" w:author="没有昵称" w:date="2021-05-19T14:55:19Z">
        <w:r>
          <w:rPr>
            <w:rFonts w:hint="eastAsia" w:ascii="宋体" w:hAnsi="宋体" w:cs="宋体"/>
            <w:color w:val="auto"/>
            <w:sz w:val="24"/>
            <w:szCs w:val="24"/>
            <w:lang w:val="en-US"/>
          </w:rPr>
          <w:t>进行</w:t>
        </w:r>
      </w:ins>
      <w:ins w:id="89" w:author="没有昵称" w:date="2021-05-19T14:55:20Z">
        <w:r>
          <w:rPr>
            <w:rFonts w:hint="eastAsia" w:ascii="宋体" w:hAnsi="宋体" w:cs="宋体"/>
            <w:color w:val="auto"/>
            <w:sz w:val="24"/>
            <w:szCs w:val="24"/>
            <w:lang w:val="en-US"/>
          </w:rPr>
          <w:t>研究</w:t>
        </w:r>
      </w:ins>
      <w:ins w:id="90" w:author="没有昵称" w:date="2021-05-19T14:55:21Z">
        <w:r>
          <w:rPr>
            <w:rFonts w:hint="eastAsia" w:ascii="宋体" w:hAnsi="宋体" w:cs="宋体"/>
            <w:color w:val="auto"/>
            <w:sz w:val="24"/>
            <w:szCs w:val="24"/>
            <w:lang w:val="en-US"/>
          </w:rPr>
          <w:t>，</w:t>
        </w:r>
      </w:ins>
      <w:ins w:id="91" w:author="没有昵称" w:date="2021-05-19T14:55:22Z">
        <w:r>
          <w:rPr>
            <w:rFonts w:hint="eastAsia" w:ascii="宋体" w:hAnsi="宋体" w:cs="宋体"/>
            <w:color w:val="auto"/>
            <w:sz w:val="24"/>
            <w:szCs w:val="24"/>
            <w:lang w:val="en-US"/>
          </w:rPr>
          <w:t>如何</w:t>
        </w:r>
      </w:ins>
      <w:ins w:id="92" w:author="没有昵称" w:date="2021-05-19T14:55:24Z">
        <w:r>
          <w:rPr>
            <w:rFonts w:hint="eastAsia" w:ascii="宋体" w:hAnsi="宋体" w:cs="宋体"/>
            <w:color w:val="auto"/>
            <w:sz w:val="24"/>
            <w:szCs w:val="24"/>
            <w:lang w:val="en-US"/>
          </w:rPr>
          <w:t>评价</w:t>
        </w:r>
      </w:ins>
      <w:ins w:id="93" w:author="没有昵称" w:date="2021-05-19T14:55:25Z">
        <w:r>
          <w:rPr>
            <w:rFonts w:hint="eastAsia" w:ascii="宋体" w:hAnsi="宋体" w:cs="宋体"/>
            <w:color w:val="auto"/>
            <w:sz w:val="24"/>
            <w:szCs w:val="24"/>
            <w:lang w:val="en-US"/>
          </w:rPr>
          <w:t>一个</w:t>
        </w:r>
      </w:ins>
      <w:ins w:id="94" w:author="没有昵称" w:date="2021-05-19T14:55:32Z">
        <w:r>
          <w:rPr>
            <w:rFonts w:hint="eastAsia" w:ascii="宋体" w:hAnsi="宋体" w:cs="宋体"/>
            <w:color w:val="auto"/>
            <w:sz w:val="24"/>
            <w:szCs w:val="24"/>
            <w:lang w:val="en-US"/>
          </w:rPr>
          <w:t>推荐</w:t>
        </w:r>
      </w:ins>
      <w:ins w:id="95" w:author="没有昵称" w:date="2021-05-19T14:55:33Z">
        <w:r>
          <w:rPr>
            <w:rFonts w:hint="eastAsia" w:ascii="宋体" w:hAnsi="宋体" w:cs="宋体"/>
            <w:color w:val="auto"/>
            <w:sz w:val="24"/>
            <w:szCs w:val="24"/>
            <w:lang w:val="en-US"/>
          </w:rPr>
          <w:t>系统的</w:t>
        </w:r>
      </w:ins>
      <w:ins w:id="96" w:author="没有昵称" w:date="2021-05-19T14:55:35Z">
        <w:r>
          <w:rPr>
            <w:rFonts w:hint="eastAsia" w:ascii="宋体" w:hAnsi="宋体" w:cs="宋体"/>
            <w:color w:val="auto"/>
            <w:sz w:val="24"/>
            <w:szCs w:val="24"/>
            <w:lang w:val="en-US"/>
          </w:rPr>
          <w:t>各项</w:t>
        </w:r>
      </w:ins>
      <w:ins w:id="97" w:author="没有昵称" w:date="2021-05-19T14:55:37Z">
        <w:r>
          <w:rPr>
            <w:rFonts w:hint="eastAsia" w:ascii="宋体" w:hAnsi="宋体" w:cs="宋体"/>
            <w:color w:val="auto"/>
            <w:sz w:val="24"/>
            <w:szCs w:val="24"/>
            <w:lang w:val="en-US"/>
          </w:rPr>
          <w:t>参数</w:t>
        </w:r>
      </w:ins>
      <w:r>
        <w:rPr>
          <w:rFonts w:hint="eastAsia" w:ascii="宋体" w:hAnsi="宋体" w:cs="宋体"/>
          <w:color w:val="auto"/>
          <w:sz w:val="24"/>
          <w:szCs w:val="24"/>
          <w:lang w:val="en-US" w:eastAsia="zh-CN"/>
        </w:rPr>
        <w:t>。</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第四章，协同过滤推荐算法的具体应用，确认</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第五章，基于协同过滤电影推荐系统的设计与实现</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第六章，总结与展望，优化与修改</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第七章，总结与展望</w:t>
      </w:r>
    </w:p>
    <w:p>
      <w:pPr>
        <w:pStyle w:val="2"/>
        <w:rPr>
          <w:rFonts w:hint="default"/>
          <w:lang w:val="en-US" w:eastAsia="zh-CN"/>
        </w:rPr>
        <w:sectPr>
          <w:pgSz w:w="11906" w:h="16838"/>
          <w:pgMar w:top="1440" w:right="1800" w:bottom="1440" w:left="1800" w:header="851" w:footer="992" w:gutter="0"/>
          <w:pgNumType w:start="1"/>
          <w:cols w:space="720" w:num="1"/>
          <w:docGrid w:type="lines" w:linePitch="312" w:charSpace="0"/>
        </w:sectPr>
      </w:pPr>
    </w:p>
    <w:p>
      <w:pPr>
        <w:pStyle w:val="3"/>
        <w:jc w:val="center"/>
        <w:rPr>
          <w:rFonts w:ascii="黑体" w:hAnsi="黑体" w:eastAsia="黑体"/>
          <w:lang w:val="zh-CN"/>
        </w:rPr>
      </w:pPr>
      <w:bookmarkStart w:id="9" w:name="_Toc67555354"/>
      <w:bookmarkStart w:id="10" w:name="_Toc7767"/>
      <w:r>
        <w:rPr>
          <w:rFonts w:hint="eastAsia" w:ascii="黑体" w:hAnsi="黑体" w:eastAsia="黑体"/>
          <w:lang w:val="zh-CN"/>
        </w:rPr>
        <w:t>第二章 研究现状及分析</w:t>
      </w:r>
      <w:bookmarkEnd w:id="9"/>
      <w:bookmarkEnd w:id="10"/>
    </w:p>
    <w:p>
      <w:pPr>
        <w:pStyle w:val="4"/>
        <w:rPr>
          <w:b/>
          <w:bCs w:val="0"/>
        </w:rPr>
      </w:pPr>
      <w:bookmarkStart w:id="11" w:name="_Toc67555356"/>
      <w:bookmarkStart w:id="12" w:name="_Toc27227"/>
      <w:r>
        <w:rPr>
          <w:rFonts w:hint="eastAsia"/>
          <w:b/>
          <w:bCs w:val="0"/>
        </w:rPr>
        <w:t>2.</w:t>
      </w:r>
      <w:r>
        <w:rPr>
          <w:rFonts w:hint="eastAsia"/>
          <w:b/>
          <w:bCs w:val="0"/>
          <w:lang w:val="en-US" w:eastAsia="zh-CN"/>
        </w:rPr>
        <w:t>1</w:t>
      </w:r>
      <w:r>
        <w:rPr>
          <w:b/>
          <w:bCs w:val="0"/>
        </w:rPr>
        <w:t xml:space="preserve"> </w:t>
      </w:r>
      <w:r>
        <w:rPr>
          <w:rFonts w:hint="eastAsia"/>
          <w:b/>
          <w:bCs w:val="0"/>
        </w:rPr>
        <w:t>推荐算法的发展</w:t>
      </w:r>
      <w:bookmarkEnd w:id="11"/>
      <w:bookmarkEnd w:id="12"/>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推荐算法和搜索引擎相似，但是搜索是主动的，而推荐系统根据用户的历史记录进行用户喜好推荐，用户处于一个被动的状态，推荐系统往往作为一个应用网站的子系统来进行设计，依赖网站的数据来进行推荐活动，而非单独存在。在互联网的各类网站中，推荐系统应用很广，从电商、视频、直播、新闻、媒体到广告、娱乐、游戏等都有推荐系统的影子，通过大量分析用户行为数据，给用户提供个性化服务来提高网站流量、吸引更多的用户、提高市场占有率，最终提高经济效益，个性化推荐系统应用于购物类网站、音乐类网站、电影和视频类网站、阅读类网站、社交和新闻类网站、小视频和直播类网站等。</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个性化推荐算法的研究开始于上世纪90年代，随着互联网的发展开始应用于各行各业，随着行业发展需求不断的变化，对推荐系统的要求越来越高。个性化推荐系统按照内容可以分为（1）用户模块，即推荐的目标人群；（2）内容模块，即待推荐的主要内容；（3）推荐算法，将内容推荐给用户的规则，是连接用户与内容的核心桥梁，也是需要深入研究的内容。</w:t>
      </w:r>
    </w:p>
    <w:p>
      <w:pPr>
        <w:pStyle w:val="4"/>
        <w:bidi w:val="0"/>
        <w:rPr>
          <w:rFonts w:hint="default"/>
          <w:b/>
          <w:bCs w:val="0"/>
          <w:lang w:val="en-US" w:eastAsia="zh-CN"/>
        </w:rPr>
      </w:pPr>
      <w:bookmarkStart w:id="13" w:name="_Toc6616"/>
      <w:r>
        <w:rPr>
          <w:rFonts w:hint="eastAsia"/>
          <w:b/>
          <w:bCs w:val="0"/>
          <w:lang w:val="en-US" w:eastAsia="zh-CN"/>
        </w:rPr>
        <w:t>2.1 推荐算法的研究现状</w:t>
      </w:r>
      <w:bookmarkEnd w:id="13"/>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当前主流的推荐系统主要分为：基于内容的推荐系统</w:t>
      </w:r>
      <w:r>
        <w:rPr>
          <w:rFonts w:hint="eastAsia" w:ascii="宋体" w:hAnsi="宋体" w:cs="宋体"/>
          <w:sz w:val="24"/>
          <w:szCs w:val="24"/>
          <w:lang w:eastAsia="zh-CN"/>
        </w:rPr>
        <w:t>（</w:t>
      </w:r>
      <w:r>
        <w:rPr>
          <w:rFonts w:ascii="Arial" w:hAnsi="Arial" w:eastAsia="Arial" w:cs="Arial"/>
          <w:i w:val="0"/>
          <w:iCs w:val="0"/>
          <w:caps w:val="0"/>
          <w:color w:val="4D4D4D"/>
          <w:spacing w:val="0"/>
          <w:sz w:val="19"/>
          <w:szCs w:val="19"/>
          <w:shd w:val="clear" w:fill="FFFFFF"/>
        </w:rPr>
        <w:t>Content</w:t>
      </w:r>
      <w:r>
        <w:rPr>
          <w:rFonts w:hint="eastAsia" w:ascii="Arial" w:hAnsi="Arial" w:cs="Arial"/>
          <w:i w:val="0"/>
          <w:iCs w:val="0"/>
          <w:caps w:val="0"/>
          <w:color w:val="4D4D4D"/>
          <w:spacing w:val="0"/>
          <w:sz w:val="19"/>
          <w:szCs w:val="19"/>
          <w:shd w:val="clear" w:fill="FFFFFF"/>
          <w:lang w:val="en-US" w:eastAsia="zh-CN"/>
        </w:rPr>
        <w:t xml:space="preserve"> B</w:t>
      </w:r>
      <w:r>
        <w:rPr>
          <w:rFonts w:ascii="Arial" w:hAnsi="Arial" w:eastAsia="Arial" w:cs="Arial"/>
          <w:i w:val="0"/>
          <w:iCs w:val="0"/>
          <w:caps w:val="0"/>
          <w:color w:val="4D4D4D"/>
          <w:spacing w:val="0"/>
          <w:sz w:val="19"/>
          <w:szCs w:val="19"/>
          <w:shd w:val="clear" w:fill="FFFFFF"/>
        </w:rPr>
        <w:t>ased</w:t>
      </w:r>
      <w:r>
        <w:rPr>
          <w:rFonts w:hint="eastAsia" w:ascii="Arial" w:hAnsi="Arial" w:cs="Arial"/>
          <w:i w:val="0"/>
          <w:iCs w:val="0"/>
          <w:caps w:val="0"/>
          <w:color w:val="4D4D4D"/>
          <w:spacing w:val="0"/>
          <w:sz w:val="19"/>
          <w:szCs w:val="19"/>
          <w:shd w:val="clear" w:fill="FFFFFF"/>
          <w:lang w:val="en-US" w:eastAsia="zh-CN"/>
        </w:rPr>
        <w:t>, CB</w:t>
      </w:r>
      <w:r>
        <w:rPr>
          <w:rFonts w:hint="eastAsia" w:ascii="宋体" w:hAnsi="宋体" w:cs="宋体"/>
          <w:sz w:val="24"/>
          <w:szCs w:val="24"/>
          <w:lang w:eastAsia="zh-CN"/>
        </w:rPr>
        <w:t>）</w:t>
      </w:r>
      <w:r>
        <w:rPr>
          <w:rFonts w:hint="eastAsia" w:ascii="宋体" w:hAnsi="宋体" w:cs="宋体"/>
          <w:sz w:val="24"/>
          <w:szCs w:val="24"/>
        </w:rPr>
        <w:t>、协同过滤推荐系统</w:t>
      </w:r>
      <w:r>
        <w:rPr>
          <w:rFonts w:hint="eastAsia" w:ascii="宋体" w:hAnsi="宋体" w:cs="宋体"/>
          <w:sz w:val="24"/>
          <w:szCs w:val="24"/>
          <w:lang w:eastAsia="zh-CN"/>
        </w:rPr>
        <w:t>（</w:t>
      </w:r>
      <w:r>
        <w:rPr>
          <w:rFonts w:hint="eastAsia" w:ascii="宋体" w:hAnsi="宋体" w:cs="宋体"/>
          <w:sz w:val="24"/>
          <w:szCs w:val="24"/>
          <w:lang w:val="en-US" w:eastAsia="zh-CN"/>
        </w:rPr>
        <w:t>Collaborative  Filtering,CF</w:t>
      </w:r>
      <w:r>
        <w:rPr>
          <w:rFonts w:hint="eastAsia" w:ascii="宋体" w:hAnsi="宋体" w:cs="宋体"/>
          <w:sz w:val="24"/>
          <w:szCs w:val="24"/>
          <w:lang w:eastAsia="zh-CN"/>
        </w:rPr>
        <w:t>）</w:t>
      </w:r>
      <w:r>
        <w:rPr>
          <w:rFonts w:hint="eastAsia" w:ascii="宋体" w:hAnsi="宋体" w:cs="宋体"/>
          <w:sz w:val="24"/>
          <w:szCs w:val="24"/>
        </w:rPr>
        <w:t>、混合推荐系统，其中混合推荐系统是一种综合性推荐系统，是融汇各种推荐算法优点来设计，因为每种推荐算法都有其应用范围、限制，在不同的条件下，推荐效果各有差异，因此开发混合推荐系统成为当前的主流的研究方向。</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协同过滤推荐算法（Collaborative  Filtering,CF）目前应用较多，是一种成熟的推荐算法，目前在工业生产中被广泛推荐。其基本思想是根据用户历史行为数据推荐用户喜好。CF算法主要有三个流程：（1）数据处理，对于用户历史行为数据的数据处理；（2）相似性处理，根据历史数据确定相似性矩阵，对用户或者内容进行相似性计算；（3）相似性推荐，根据相似性矩阵为用户进行推荐。根据推荐系统要处理的问题可以分为：（1）评分预测；（2）Top N 推荐。</w:t>
      </w:r>
    </w:p>
    <w:p>
      <w:pPr>
        <w:widowControl/>
        <w:spacing w:line="312" w:lineRule="auto"/>
        <w:ind w:firstLine="480" w:firstLineChars="200"/>
        <w:jc w:val="left"/>
        <w:rPr>
          <w:rFonts w:hint="default" w:ascii="宋体" w:hAnsi="宋体" w:cs="宋体"/>
          <w:sz w:val="24"/>
          <w:szCs w:val="24"/>
          <w:lang w:val="en-US" w:eastAsia="zh-CN"/>
        </w:rPr>
      </w:pPr>
      <w:commentRangeStart w:id="0"/>
      <w:r>
        <w:rPr>
          <w:rFonts w:hint="eastAsia" w:ascii="宋体" w:hAnsi="宋体" w:cs="宋体"/>
          <w:sz w:val="24"/>
          <w:szCs w:val="24"/>
          <w:lang w:val="en-US" w:eastAsia="zh-CN"/>
        </w:rPr>
        <w:t>在推荐系统的发展中长期存在着一些问题：冷启动问题；数据稀疏问题；用户喜好偏移问题。冷启动问题即新用户、新项目没有历史数据的情况下如何加入到推荐系统中来；数据稀疏的问题是指海量的用户和项的情况下，用户数据稀少，导致用户相似性矩阵或物品相似性矩阵稀疏；用户兴趣漂移是指用户的兴趣变化，因为人是具有思维的个人，具有相当大的不确定性、偶然性有可能某一天用户的兴趣突然就变化180度，那么对于原先的相似性矩阵就无法适用了。</w:t>
      </w:r>
      <w:commentRangeEnd w:id="0"/>
      <w:r>
        <w:commentReference w:id="0"/>
      </w:r>
    </w:p>
    <w:p>
      <w:pPr>
        <w:pStyle w:val="4"/>
        <w:rPr>
          <w:rFonts w:hint="eastAsia"/>
          <w:b/>
          <w:bCs w:val="0"/>
          <w:lang w:val="en-US" w:eastAsia="zh-CN"/>
        </w:rPr>
      </w:pPr>
      <w:bookmarkStart w:id="14" w:name="_Toc67555357"/>
      <w:bookmarkStart w:id="15" w:name="_Toc4851"/>
      <w:r>
        <w:rPr>
          <w:rFonts w:hint="eastAsia"/>
          <w:b/>
          <w:bCs w:val="0"/>
          <w:lang w:val="en-US" w:eastAsia="zh-CN"/>
        </w:rPr>
        <w:t>2.2 国内外推荐算法应用现状</w:t>
      </w:r>
      <w:bookmarkEnd w:id="14"/>
      <w:bookmarkEnd w:id="15"/>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个性化推荐系统在电影和视频网站中具有重要的应用地位，因为电影视频资源的数量庞大、不可遍历，导致用户对于海量信息的搜索存在巨大的困难。</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腾讯视频网站的推荐系统，腾讯视频网站可以根据电影之间的相似性进行归类，根据用户播放记录帮助用户筛选用户可能感兴趣的电影；也可以根据用户好友的之间的联系，利用</w:t>
      </w:r>
      <w:r>
        <w:rPr>
          <w:rFonts w:hint="eastAsia" w:ascii="宋体" w:hAnsi="宋体" w:cs="宋体"/>
          <w:sz w:val="24"/>
          <w:szCs w:val="24"/>
          <w:lang w:val="en-US" w:eastAsia="zh-CN"/>
        </w:rPr>
        <w:t>QQ</w:t>
      </w:r>
      <w:r>
        <w:rPr>
          <w:rFonts w:hint="eastAsia" w:ascii="宋体" w:hAnsi="宋体" w:cs="宋体"/>
          <w:sz w:val="24"/>
          <w:szCs w:val="24"/>
        </w:rPr>
        <w:t>、微信中的好友数据资源，来推荐用户好友圈子中受欢迎的电影节目。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QQ音乐平台的推荐，主要依据用户的历史记录和好友圈的历史记录来分析，通过比对所有人音乐的喜好来计算每首音乐之间的相似性来，通过用户的听歌记录来生产用户的私人歌单，通过所有用户的播放记录找到两个听歌风格相似的用户来互相推荐歌曲。</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阅文网站的小说推荐，当用户浏览一本小说时，下面会给出推荐列表，从小说的相似性出发找到同类型的小说加入到推荐列表推荐给用户。</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电商应用方面以亚马逊举例推荐系统在电商的发展主要得益于亚马逊，现在电商平台中的推荐系统就成了标配，通过在数以亿计的购买记录数据中提取用户喜好信息，用数据来刻画出来用户的喜好，对相似同类人、商品进行归类，掌握每一个人的性格、喜好等，通过用户喜好进行用户推荐。</w:t>
      </w:r>
      <w:r>
        <w:rPr>
          <w:rFonts w:hint="eastAsia" w:ascii="宋体" w:hAnsi="宋体" w:cs="宋体"/>
          <w:sz w:val="24"/>
          <w:szCs w:val="24"/>
        </w:rPr>
        <w:tab/>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在推荐列表应用中包含着商品的显性信息和隐形信息以及相关属性，其他用户对商品的评分，综合评价出两个商品的相关性。显性的信息是两个商品明面上的相似处，例如两本书之间的相似，而隐形的相似性是从用户的购买记录中发现的相似规律，例如笔记本和笔会经常被用户同时购买。在亚马逊的个性化推荐系统中，最重要的算法是一种基于物品的推荐算法，给用户推荐用户喜欢物品的相似物品，另一种推荐算法是基于用户的推荐算法，亚马逊是利用Facebook上的好友信息，判定好友之间的相似度来推荐商品。使用推荐系统的直接好处是给亚马逊公司带来直接的经济效益，据统计，亚马逊百分之三十左右的商品销售来自于推荐系统。</w:t>
      </w:r>
    </w:p>
    <w:p>
      <w:pPr>
        <w:pStyle w:val="2"/>
        <w:rPr>
          <w:rFonts w:hint="eastAsia" w:ascii="宋体" w:hAnsi="宋体" w:cs="宋体"/>
          <w:sz w:val="24"/>
          <w:szCs w:val="24"/>
        </w:rPr>
      </w:pPr>
    </w:p>
    <w:p>
      <w:pPr>
        <w:rPr>
          <w:rFonts w:hint="eastAsia" w:ascii="宋体" w:hAnsi="宋体" w:cs="宋体"/>
          <w:sz w:val="24"/>
          <w:szCs w:val="24"/>
        </w:rPr>
      </w:pPr>
    </w:p>
    <w:p>
      <w:pPr>
        <w:pStyle w:val="2"/>
        <w:rPr>
          <w:rFonts w:hint="eastAsia" w:ascii="宋体" w:hAnsi="宋体" w:cs="宋体"/>
          <w:sz w:val="24"/>
          <w:szCs w:val="24"/>
        </w:rPr>
      </w:pPr>
    </w:p>
    <w:p>
      <w:pPr>
        <w:rPr>
          <w:rFonts w:hint="eastAsia" w:ascii="宋体" w:hAnsi="宋体" w:cs="宋体"/>
          <w:sz w:val="24"/>
          <w:szCs w:val="24"/>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16" w:name="_Toc2658"/>
      <w:r>
        <w:rPr>
          <w:rFonts w:hint="eastAsia" w:ascii="黑体" w:hAnsi="黑体" w:eastAsia="黑体"/>
          <w:lang w:val="en-US" w:eastAsia="zh-CN"/>
        </w:rPr>
        <w:t>推荐算法以及相关介绍</w:t>
      </w:r>
      <w:bookmarkEnd w:id="16"/>
    </w:p>
    <w:p>
      <w:pPr>
        <w:pStyle w:val="4"/>
        <w:rPr>
          <w:rFonts w:hint="eastAsia"/>
          <w:b/>
          <w:bCs w:val="0"/>
          <w:lang w:val="en-US" w:eastAsia="zh-CN"/>
        </w:rPr>
      </w:pPr>
      <w:bookmarkStart w:id="17" w:name="_Toc20354"/>
      <w:r>
        <w:rPr>
          <w:rFonts w:hint="eastAsia"/>
          <w:b/>
          <w:bCs w:val="0"/>
          <w:lang w:val="en-US" w:eastAsia="zh-CN"/>
        </w:rPr>
        <w:t>3.1推荐算法总览</w:t>
      </w:r>
      <w:bookmarkEnd w:id="17"/>
    </w:p>
    <w:p>
      <w:pPr>
        <w:widowControl/>
        <w:spacing w:line="360" w:lineRule="auto"/>
        <w:jc w:val="left"/>
        <w:rPr>
          <w:rFonts w:hint="eastAsia" w:ascii="宋体" w:hAnsi="宋体" w:cs="宋体"/>
          <w:sz w:val="24"/>
          <w:szCs w:val="24"/>
          <w:lang w:eastAsia="zh-CN"/>
        </w:rPr>
      </w:pP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基于内容的推荐</w:t>
      </w:r>
      <w:r>
        <w:rPr>
          <w:rFonts w:hint="eastAsia" w:ascii="宋体" w:hAnsi="宋体" w:cs="宋体"/>
          <w:sz w:val="24"/>
          <w:szCs w:val="24"/>
          <w:lang w:eastAsia="zh-CN"/>
        </w:rPr>
        <w:t>（</w:t>
      </w:r>
      <w:r>
        <w:rPr>
          <w:rFonts w:hint="eastAsia" w:ascii="宋体" w:hAnsi="宋体" w:cs="宋体"/>
          <w:sz w:val="24"/>
          <w:szCs w:val="24"/>
          <w:lang w:val="en-US" w:eastAsia="zh-CN"/>
        </w:rPr>
        <w:t>Content Based，CB</w:t>
      </w:r>
      <w:r>
        <w:rPr>
          <w:rFonts w:hint="eastAsia" w:ascii="宋体" w:hAnsi="宋体" w:cs="宋体"/>
          <w:sz w:val="24"/>
          <w:szCs w:val="24"/>
          <w:lang w:eastAsia="zh-CN"/>
        </w:rPr>
        <w:t>）</w:t>
      </w:r>
    </w:p>
    <w:p>
      <w:pPr>
        <w:widowControl/>
        <w:spacing w:line="360" w:lineRule="auto"/>
        <w:ind w:firstLine="480" w:firstLineChars="200"/>
        <w:jc w:val="left"/>
        <w:rPr>
          <w:rFonts w:hint="eastAsia"/>
          <w:lang w:val="en-US" w:eastAsia="zh-CN"/>
        </w:rPr>
      </w:pPr>
      <w:r>
        <w:rPr>
          <w:rFonts w:hint="eastAsia" w:ascii="宋体" w:hAnsi="宋体" w:cs="宋体"/>
          <w:sz w:val="24"/>
          <w:szCs w:val="24"/>
          <w:lang w:val="en-US" w:eastAsia="zh-CN"/>
        </w:rPr>
        <w:t>主要用于推荐文本类项目，采用浅层模型分析用户历史记录，提取核心内容词汇，</w:t>
      </w:r>
      <w:r>
        <w:rPr>
          <w:rFonts w:hint="eastAsia" w:ascii="宋体" w:hAnsi="宋体" w:cs="宋体"/>
          <w:sz w:val="24"/>
          <w:szCs w:val="24"/>
        </w:rPr>
        <w:t>根据物品的便签属性</w:t>
      </w:r>
      <w:r>
        <w:rPr>
          <w:rFonts w:hint="eastAsia" w:ascii="宋体" w:hAnsi="宋体" w:cs="宋体"/>
          <w:sz w:val="24"/>
          <w:szCs w:val="24"/>
          <w:lang w:eastAsia="zh-CN"/>
        </w:rPr>
        <w:t>、</w:t>
      </w:r>
      <w:r>
        <w:rPr>
          <w:rFonts w:hint="eastAsia" w:ascii="宋体" w:hAnsi="宋体" w:cs="宋体"/>
          <w:sz w:val="24"/>
          <w:szCs w:val="24"/>
          <w:lang w:val="en-US" w:eastAsia="zh-CN"/>
        </w:rPr>
        <w:t>内容关键词等用户特有的兴趣相关的词汇</w:t>
      </w:r>
      <w:r>
        <w:rPr>
          <w:rFonts w:hint="eastAsia" w:ascii="宋体" w:hAnsi="宋体" w:cs="宋体"/>
          <w:sz w:val="24"/>
          <w:szCs w:val="24"/>
        </w:rPr>
        <w:t>，推荐有相似标签的物品</w:t>
      </w:r>
      <w:r>
        <w:rPr>
          <w:rFonts w:hint="eastAsia" w:ascii="宋体" w:hAnsi="宋体" w:cs="宋体"/>
          <w:sz w:val="24"/>
          <w:szCs w:val="24"/>
          <w:lang w:eastAsia="zh-CN"/>
        </w:rPr>
        <w:t>（</w:t>
      </w:r>
      <w:r>
        <w:rPr>
          <w:rFonts w:hint="eastAsia" w:ascii="宋体" w:hAnsi="宋体" w:cs="宋体"/>
          <w:sz w:val="24"/>
          <w:szCs w:val="24"/>
          <w:lang w:val="en-US" w:eastAsia="zh-CN"/>
        </w:rPr>
        <w:t>文本、商品、电影等</w:t>
      </w:r>
      <w:r>
        <w:rPr>
          <w:rFonts w:hint="eastAsia" w:ascii="宋体" w:hAnsi="宋体" w:cs="宋体"/>
          <w:sz w:val="24"/>
          <w:szCs w:val="24"/>
          <w:lang w:eastAsia="zh-CN"/>
        </w:rPr>
        <w:t>）</w:t>
      </w:r>
      <w:r>
        <w:rPr>
          <w:rFonts w:hint="eastAsia" w:ascii="宋体" w:hAnsi="宋体" w:cs="宋体"/>
          <w:sz w:val="24"/>
          <w:szCs w:val="24"/>
        </w:rPr>
        <w:t>。</w:t>
      </w:r>
      <w:r>
        <w:rPr>
          <w:rFonts w:hint="eastAsia" w:ascii="宋体" w:hAnsi="宋体" w:cs="宋体"/>
          <w:sz w:val="24"/>
          <w:szCs w:val="24"/>
          <w:lang w:val="en-US" w:eastAsia="zh-CN"/>
        </w:rPr>
        <w:t>例如：</w:t>
      </w:r>
      <w:r>
        <w:rPr>
          <w:rFonts w:hint="eastAsia" w:ascii="宋体" w:hAnsi="宋体" w:cs="宋体"/>
          <w:sz w:val="24"/>
          <w:szCs w:val="24"/>
        </w:rPr>
        <w:t>一个人喜欢看《夏洛特烦恼》那么我可以给他推荐同为</w:t>
      </w:r>
      <w:r>
        <w:rPr>
          <w:rFonts w:hint="eastAsia" w:ascii="宋体" w:hAnsi="宋体" w:cs="宋体"/>
          <w:sz w:val="24"/>
          <w:szCs w:val="24"/>
          <w:lang w:val="en-US" w:eastAsia="zh-CN"/>
        </w:rPr>
        <w:t>喜剧</w:t>
      </w:r>
      <w:r>
        <w:rPr>
          <w:rFonts w:hint="eastAsia" w:ascii="宋体" w:hAnsi="宋体" w:cs="宋体"/>
          <w:sz w:val="24"/>
          <w:szCs w:val="24"/>
        </w:rPr>
        <w:t>的《人在囧途》、《飞驰人生》</w:t>
      </w:r>
      <w:r>
        <w:rPr>
          <w:rFonts w:hint="eastAsia" w:ascii="宋体" w:hAnsi="宋体" w:cs="宋体"/>
          <w:sz w:val="24"/>
          <w:szCs w:val="24"/>
          <w:lang w:val="en-US" w:eastAsia="zh-CN"/>
        </w:rPr>
        <w:t>等</w:t>
      </w:r>
      <w:r>
        <w:rPr>
          <w:rFonts w:hint="eastAsia" w:ascii="宋体" w:hAnsi="宋体" w:cs="宋体"/>
          <w:sz w:val="24"/>
          <w:szCs w:val="24"/>
        </w:rPr>
        <w:t>，他们的</w:t>
      </w:r>
      <w:r>
        <w:rPr>
          <w:rFonts w:hint="eastAsia" w:ascii="宋体" w:hAnsi="宋体" w:cs="宋体"/>
          <w:sz w:val="24"/>
          <w:szCs w:val="24"/>
          <w:lang w:val="en-US" w:eastAsia="zh-CN"/>
        </w:rPr>
        <w:t>内容</w:t>
      </w:r>
      <w:r>
        <w:rPr>
          <w:rFonts w:hint="eastAsia" w:ascii="宋体" w:hAnsi="宋体" w:cs="宋体"/>
          <w:sz w:val="24"/>
          <w:szCs w:val="24"/>
        </w:rPr>
        <w:t>标签可以为：类型喜剧，主演：沈腾、尹正</w:t>
      </w:r>
      <w:r>
        <w:rPr>
          <w:rFonts w:hint="eastAsia" w:ascii="宋体" w:hAnsi="宋体" w:cs="宋体"/>
          <w:sz w:val="24"/>
          <w:szCs w:val="24"/>
          <w:lang w:eastAsia="zh-CN"/>
        </w:rPr>
        <w:t>，</w:t>
      </w:r>
      <w:r>
        <w:rPr>
          <w:rFonts w:hint="eastAsia" w:ascii="宋体" w:hAnsi="宋体" w:cs="宋体"/>
          <w:sz w:val="24"/>
          <w:szCs w:val="24"/>
          <w:lang w:val="en-US" w:eastAsia="zh-CN"/>
        </w:rPr>
        <w:t>例如一个人购买了数据结构书籍，可以根据内容推荐其相关算法书籍。</w:t>
      </w:r>
      <w:r>
        <w:rPr>
          <w:rFonts w:hint="eastAsia" w:ascii="宋体" w:hAnsi="宋体" w:cs="宋体"/>
          <w:sz w:val="24"/>
          <w:szCs w:val="24"/>
        </w:rPr>
        <w:t xml:space="preserve">不能根据评分或名称，需要根据物品本质进行推荐。 </w:t>
      </w:r>
      <w:r>
        <w:rPr>
          <w:rFonts w:hint="eastAsia" w:ascii="宋体" w:hAnsi="宋体" w:cs="宋体"/>
          <w:sz w:val="24"/>
          <w:szCs w:val="24"/>
          <w:lang w:val="en-US" w:eastAsia="zh-CN"/>
        </w:rPr>
        <w:t>比较</w:t>
      </w:r>
      <w:r>
        <w:rPr>
          <w:rFonts w:hint="eastAsia" w:ascii="宋体" w:hAnsi="宋体" w:cs="宋体"/>
          <w:sz w:val="24"/>
          <w:szCs w:val="24"/>
        </w:rPr>
        <w:t>最直观</w:t>
      </w:r>
      <w:r>
        <w:rPr>
          <w:rFonts w:hint="eastAsia" w:ascii="宋体" w:hAnsi="宋体" w:cs="宋体"/>
          <w:sz w:val="24"/>
          <w:szCs w:val="24"/>
          <w:lang w:eastAsia="zh-CN"/>
        </w:rPr>
        <w:t>，</w:t>
      </w:r>
      <w:r>
        <w:rPr>
          <w:rFonts w:hint="eastAsia" w:ascii="宋体" w:hAnsi="宋体" w:cs="宋体"/>
          <w:sz w:val="24"/>
          <w:szCs w:val="24"/>
          <w:lang w:val="en-US" w:eastAsia="zh-CN"/>
        </w:rPr>
        <w:t>推荐理由也很充分</w:t>
      </w:r>
      <w:r>
        <w:rPr>
          <w:rFonts w:hint="eastAsia" w:ascii="宋体" w:hAnsi="宋体" w:cs="宋体"/>
          <w:sz w:val="24"/>
          <w:szCs w:val="24"/>
        </w:rPr>
        <w:t>，</w:t>
      </w:r>
      <w:r>
        <w:rPr>
          <w:rFonts w:hint="eastAsia" w:ascii="宋体" w:hAnsi="宋体" w:cs="宋体"/>
          <w:sz w:val="24"/>
          <w:szCs w:val="24"/>
          <w:lang w:val="en-US" w:eastAsia="zh-CN"/>
        </w:rPr>
        <w:t>但需要做好新物品的归类，内容标签的标定，并且</w:t>
      </w:r>
      <w:r>
        <w:rPr>
          <w:rFonts w:hint="eastAsia" w:ascii="宋体" w:hAnsi="宋体" w:cs="宋体"/>
          <w:sz w:val="24"/>
          <w:szCs w:val="24"/>
        </w:rPr>
        <w:t>推荐精度较差，结果惊喜度不足</w:t>
      </w:r>
      <w:r>
        <w:rPr>
          <w:rFonts w:hint="eastAsia" w:ascii="宋体" w:hAnsi="宋体" w:cs="宋体"/>
          <w:sz w:val="24"/>
          <w:szCs w:val="24"/>
          <w:lang w:eastAsia="zh-CN"/>
        </w:rPr>
        <w:t>，</w:t>
      </w:r>
      <w:r>
        <w:rPr>
          <w:rFonts w:hint="eastAsia" w:ascii="宋体" w:hAnsi="宋体" w:cs="宋体"/>
          <w:sz w:val="24"/>
          <w:szCs w:val="24"/>
          <w:lang w:val="en-US" w:eastAsia="zh-CN"/>
        </w:rPr>
        <w:t>你所推荐的正式用户所想的</w:t>
      </w:r>
      <w:r>
        <w:rPr>
          <w:rFonts w:hint="eastAsia" w:ascii="宋体" w:hAnsi="宋体" w:cs="宋体"/>
          <w:sz w:val="24"/>
          <w:szCs w:val="24"/>
        </w:rPr>
        <w:t>。</w:t>
      </w:r>
    </w:p>
    <w:p>
      <w:pPr>
        <w:widowControl/>
        <w:spacing w:line="360" w:lineRule="auto"/>
        <w:jc w:val="left"/>
        <w:rPr>
          <w:rFonts w:hint="eastAsia" w:ascii="宋体" w:hAnsi="宋体" w:eastAsia="宋体" w:cs="宋体"/>
          <w:sz w:val="24"/>
          <w:szCs w:val="24"/>
          <w:lang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基于内存的</w:t>
      </w:r>
      <w:r>
        <w:rPr>
          <w:rFonts w:hint="eastAsia" w:ascii="宋体" w:hAnsi="宋体" w:cs="宋体"/>
          <w:sz w:val="24"/>
          <w:szCs w:val="24"/>
        </w:rPr>
        <w:t>协同过滤</w:t>
      </w:r>
      <w:r>
        <w:rPr>
          <w:rFonts w:hint="eastAsia" w:ascii="宋体" w:hAnsi="宋体" w:cs="宋体"/>
          <w:sz w:val="24"/>
          <w:szCs w:val="24"/>
          <w:lang w:eastAsia="zh-CN"/>
        </w:rPr>
        <w:t>（Memory-Based</w:t>
      </w:r>
      <w:r>
        <w:rPr>
          <w:rFonts w:hint="eastAsia" w:ascii="宋体" w:hAnsi="宋体" w:cs="宋体"/>
          <w:sz w:val="24"/>
          <w:szCs w:val="24"/>
          <w:lang w:val="en-US" w:eastAsia="zh-CN"/>
        </w:rPr>
        <w:t xml:space="preserve">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协同过滤(Collaborative Filtering, CF)是</w:t>
      </w:r>
      <w:r>
        <w:rPr>
          <w:rFonts w:hint="eastAsia" w:ascii="宋体" w:hAnsi="宋体" w:cs="宋体"/>
          <w:sz w:val="24"/>
          <w:szCs w:val="24"/>
          <w:lang w:val="en-US" w:eastAsia="zh-CN"/>
        </w:rPr>
        <w:t>当前推荐算法中比较</w:t>
      </w:r>
      <w:r>
        <w:rPr>
          <w:rFonts w:hint="eastAsia" w:ascii="宋体" w:hAnsi="宋体" w:cs="宋体"/>
          <w:sz w:val="24"/>
          <w:szCs w:val="24"/>
        </w:rPr>
        <w:t>常用和经典的推荐算法</w:t>
      </w:r>
      <w:r>
        <w:rPr>
          <w:rFonts w:hint="eastAsia" w:ascii="宋体" w:hAnsi="宋体" w:cs="宋体"/>
          <w:sz w:val="24"/>
          <w:szCs w:val="24"/>
          <w:lang w:eastAsia="zh-CN"/>
        </w:rPr>
        <w:t>，</w:t>
      </w:r>
      <w:r>
        <w:rPr>
          <w:rFonts w:hint="eastAsia" w:ascii="宋体" w:hAnsi="宋体" w:cs="宋体"/>
          <w:sz w:val="24"/>
          <w:szCs w:val="24"/>
          <w:lang w:val="en-US" w:eastAsia="zh-CN"/>
        </w:rPr>
        <w:t>种类繁多，目前在生产环节又很多的应用</w:t>
      </w:r>
      <w:r>
        <w:rPr>
          <w:rFonts w:hint="eastAsia" w:ascii="宋体" w:hAnsi="宋体" w:cs="宋体"/>
          <w:sz w:val="24"/>
          <w:szCs w:val="24"/>
        </w:rPr>
        <w:t>，基本原理就是根据用户的</w:t>
      </w:r>
      <w:r>
        <w:rPr>
          <w:rFonts w:hint="eastAsia" w:ascii="宋体" w:hAnsi="宋体" w:cs="宋体"/>
          <w:sz w:val="24"/>
          <w:szCs w:val="24"/>
          <w:lang w:val="en-US" w:eastAsia="zh-CN"/>
        </w:rPr>
        <w:t>历史行为数据归类出相似性</w:t>
      </w:r>
      <w:r>
        <w:rPr>
          <w:rFonts w:hint="eastAsia" w:ascii="宋体" w:hAnsi="宋体" w:cs="宋体"/>
          <w:sz w:val="24"/>
          <w:szCs w:val="24"/>
        </w:rPr>
        <w:t>，发现用户、物品或者内容间的相关性进行推荐</w:t>
      </w:r>
      <w:r>
        <w:rPr>
          <w:rFonts w:hint="eastAsia" w:ascii="宋体" w:hAnsi="宋体" w:cs="宋体"/>
          <w:sz w:val="24"/>
          <w:szCs w:val="24"/>
          <w:lang w:eastAsia="zh-CN"/>
        </w:rPr>
        <w:t>，</w:t>
      </w:r>
      <w:r>
        <w:rPr>
          <w:rFonts w:hint="eastAsia" w:ascii="宋体" w:hAnsi="宋体" w:cs="宋体"/>
          <w:sz w:val="24"/>
          <w:szCs w:val="24"/>
          <w:lang w:val="en-US" w:eastAsia="zh-CN"/>
        </w:rPr>
        <w:t>如果用户喜欢A，那么就像和B相似度B推荐给用户</w:t>
      </w:r>
      <w:r>
        <w:rPr>
          <w:rFonts w:hint="eastAsia" w:ascii="宋体" w:hAnsi="宋体" w:cs="宋体"/>
          <w:sz w:val="24"/>
          <w:szCs w:val="24"/>
          <w:lang w:eastAsia="zh-CN"/>
        </w:rPr>
        <w:t>，</w:t>
      </w:r>
      <w:r>
        <w:rPr>
          <w:rFonts w:hint="eastAsia" w:ascii="宋体" w:hAnsi="宋体" w:cs="宋体"/>
          <w:sz w:val="24"/>
          <w:szCs w:val="24"/>
        </w:rPr>
        <w:t>协同过滤可细分为基于</w:t>
      </w:r>
      <w:r>
        <w:rPr>
          <w:rFonts w:hint="eastAsia" w:ascii="宋体" w:hAnsi="宋体" w:cs="宋体"/>
          <w:sz w:val="24"/>
          <w:szCs w:val="24"/>
          <w:lang w:val="en-US" w:eastAsia="zh-CN"/>
        </w:rPr>
        <w:t>内存的协同过滤</w:t>
      </w:r>
      <w:r>
        <w:rPr>
          <w:rFonts w:hint="eastAsia" w:ascii="宋体" w:hAnsi="宋体" w:cs="宋体"/>
          <w:sz w:val="24"/>
          <w:szCs w:val="24"/>
        </w:rPr>
        <w:t>、基于</w:t>
      </w:r>
      <w:r>
        <w:rPr>
          <w:rFonts w:hint="eastAsia" w:ascii="宋体" w:hAnsi="宋体" w:cs="宋体"/>
          <w:sz w:val="24"/>
          <w:szCs w:val="24"/>
          <w:lang w:val="en-US" w:eastAsia="zh-CN"/>
        </w:rPr>
        <w:t>模型的协同过滤，其中基于内存的协同过滤可以细分为基于用户的协同过滤推荐（User Based CF）、基于项目的协同过滤推荐（Item Based CF）</w:t>
      </w:r>
      <w:r>
        <w:rPr>
          <w:rFonts w:hint="eastAsia" w:ascii="宋体" w:hAnsi="宋体" w:cs="宋体"/>
          <w:sz w:val="24"/>
          <w:szCs w:val="24"/>
        </w:rPr>
        <w:t>。</w:t>
      </w:r>
    </w:p>
    <w:p>
      <w:pPr>
        <w:widowControl/>
        <w:spacing w:line="360" w:lineRule="auto"/>
        <w:jc w:val="left"/>
        <w:rPr>
          <w:rFonts w:hint="eastAsia" w:ascii="宋体" w:hAnsi="宋体" w:cs="宋体"/>
          <w:sz w:val="24"/>
          <w:szCs w:val="24"/>
        </w:rPr>
      </w:pPr>
    </w:p>
    <w:p>
      <w:pPr>
        <w:widowControl/>
        <w:spacing w:line="360" w:lineRule="auto"/>
        <w:jc w:val="left"/>
        <w:rPr>
          <w:rFonts w:hint="eastAsia" w:ascii="宋体" w:hAnsi="宋体" w:cs="宋体"/>
          <w:sz w:val="24"/>
          <w:szCs w:val="24"/>
        </w:rPr>
      </w:pPr>
      <w:r>
        <w:rPr>
          <w:rFonts w:hint="eastAsia" w:ascii="宋体" w:hAnsi="宋体" w:cs="宋体"/>
          <w:sz w:val="24"/>
          <w:szCs w:val="24"/>
        </w:rPr>
        <w:t>基于用户</w:t>
      </w:r>
      <w:r>
        <w:rPr>
          <w:rFonts w:hint="eastAsia" w:ascii="宋体" w:hAnsi="宋体" w:cs="宋体"/>
          <w:sz w:val="24"/>
          <w:szCs w:val="24"/>
          <w:lang w:val="en-US" w:eastAsia="zh-CN"/>
        </w:rPr>
        <w:t>的协同过滤</w:t>
      </w:r>
      <w:r>
        <w:rPr>
          <w:rFonts w:hint="eastAsia" w:ascii="宋体" w:hAnsi="宋体" w:cs="宋体"/>
          <w:sz w:val="24"/>
          <w:szCs w:val="24"/>
        </w:rPr>
        <w:t>（User-based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pStyle w:val="2"/>
      </w:pP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User CF</w:t>
      </w:r>
      <w:r>
        <w:rPr>
          <w:rFonts w:hint="eastAsia" w:ascii="宋体" w:hAnsi="宋体" w:cs="宋体"/>
          <w:sz w:val="24"/>
          <w:szCs w:val="24"/>
          <w:lang w:val="en-US" w:eastAsia="zh-CN"/>
        </w:rPr>
        <w:t>基本思想是根据用户行为记录发现其兴趣偏好相似的邻居用户群，根据邻居用户群体的行为记录来为用户推荐，如图，小张和小明观影记录相似可以得出其有共同喜好，根据小张的行为为小明推荐电影3。User CF</w:t>
      </w:r>
      <w:r>
        <w:rPr>
          <w:rFonts w:hint="eastAsia" w:ascii="宋体" w:hAnsi="宋体" w:cs="宋体"/>
          <w:sz w:val="24"/>
          <w:szCs w:val="24"/>
        </w:rPr>
        <w:t>更接近于社会化推荐，比较精准，适用物品多</w:t>
      </w:r>
      <w:r>
        <w:rPr>
          <w:rFonts w:hint="eastAsia" w:ascii="宋体" w:hAnsi="宋体" w:cs="宋体"/>
          <w:sz w:val="24"/>
          <w:szCs w:val="24"/>
          <w:lang w:val="en-US" w:eastAsia="zh-CN"/>
        </w:rPr>
        <w:t>且杂的场景</w:t>
      </w:r>
      <w:r>
        <w:rPr>
          <w:rFonts w:hint="eastAsia" w:ascii="宋体" w:hAnsi="宋体" w:cs="宋体"/>
          <w:sz w:val="24"/>
          <w:szCs w:val="24"/>
        </w:rPr>
        <w:t>，时效性较强的场合，具有推荐新信息的能力，可以发现用户潜在但自己尚未察觉的</w:t>
      </w:r>
      <w:r>
        <w:rPr>
          <w:rFonts w:hint="eastAsia" w:ascii="宋体" w:hAnsi="宋体" w:cs="宋体"/>
          <w:sz w:val="24"/>
          <w:szCs w:val="24"/>
          <w:lang w:val="en-US" w:eastAsia="zh-CN"/>
        </w:rPr>
        <w:t>潜在兴趣,</w:t>
      </w:r>
      <w:r>
        <w:rPr>
          <w:rFonts w:hint="eastAsia" w:ascii="宋体" w:hAnsi="宋体" w:cs="宋体"/>
          <w:sz w:val="24"/>
          <w:szCs w:val="24"/>
        </w:rPr>
        <w:t>惊喜度高</w:t>
      </w:r>
      <w:r>
        <w:rPr>
          <w:rFonts w:hint="eastAsia" w:ascii="宋体" w:hAnsi="宋体" w:cs="宋体"/>
          <w:sz w:val="24"/>
          <w:szCs w:val="24"/>
          <w:lang w:eastAsia="zh-CN"/>
        </w:rPr>
        <w:t>，</w:t>
      </w:r>
      <w:r>
        <w:rPr>
          <w:rFonts w:hint="eastAsia" w:ascii="宋体" w:hAnsi="宋体" w:cs="宋体"/>
          <w:sz w:val="24"/>
          <w:szCs w:val="24"/>
        </w:rPr>
        <w:t>能够推荐艺术品、音乐、电影等难以进行内容分析的产品</w:t>
      </w:r>
      <w:r>
        <w:rPr>
          <w:rFonts w:hint="eastAsia" w:ascii="宋体" w:hAnsi="宋体" w:cs="宋体"/>
          <w:sz w:val="24"/>
          <w:szCs w:val="24"/>
          <w:lang w:eastAsia="zh-CN"/>
        </w:rPr>
        <w:t>，</w:t>
      </w:r>
      <w:r>
        <w:rPr>
          <w:rFonts w:hint="eastAsia" w:ascii="宋体" w:hAnsi="宋体" w:cs="宋体"/>
          <w:sz w:val="24"/>
          <w:szCs w:val="24"/>
          <w:lang w:val="en-US" w:eastAsia="zh-CN"/>
        </w:rPr>
        <w:t>具有跨领域能力</w:t>
      </w:r>
      <w:r>
        <w:rPr>
          <w:rFonts w:hint="eastAsia" w:ascii="宋体" w:hAnsi="宋体" w:cs="宋体"/>
          <w:sz w:val="24"/>
          <w:szCs w:val="24"/>
        </w:rPr>
        <w:t>。代价是运算量很大，具有冷启动的问题（对于新来的人历史记录少，获取的信息不足少)，</w:t>
      </w:r>
      <w:r>
        <w:rPr>
          <w:rFonts w:hint="eastAsia" w:ascii="宋体" w:hAnsi="宋体" w:cs="宋体"/>
          <w:sz w:val="24"/>
          <w:szCs w:val="24"/>
          <w:lang w:val="en-US" w:eastAsia="zh-CN"/>
        </w:rPr>
        <w:t>当</w:t>
      </w:r>
      <w:r>
        <w:rPr>
          <w:rFonts w:hint="eastAsia" w:ascii="宋体" w:hAnsi="宋体" w:cs="宋体"/>
          <w:sz w:val="24"/>
          <w:szCs w:val="24"/>
        </w:rPr>
        <w:t>用户间的共同行为较少，难以形成有意义的邻居集合</w:t>
      </w:r>
      <w:r>
        <w:rPr>
          <w:rFonts w:hint="eastAsia" w:ascii="宋体" w:hAnsi="宋体" w:cs="宋体"/>
          <w:sz w:val="24"/>
          <w:szCs w:val="24"/>
          <w:lang w:val="en-US" w:eastAsia="zh-CN"/>
        </w:rPr>
        <w:t>时，难以进行有效的推荐</w:t>
      </w:r>
      <w:r>
        <w:rPr>
          <w:rFonts w:hint="eastAsia" w:ascii="宋体" w:hAnsi="宋体" w:cs="宋体"/>
          <w:sz w:val="24"/>
          <w:szCs w:val="24"/>
        </w:rPr>
        <w:t>，</w:t>
      </w:r>
      <w:r>
        <w:rPr>
          <w:rFonts w:hint="eastAsia" w:ascii="宋体" w:hAnsi="宋体" w:cs="宋体"/>
          <w:sz w:val="24"/>
          <w:szCs w:val="24"/>
          <w:lang w:val="en-US" w:eastAsia="zh-CN"/>
        </w:rPr>
        <w:t>并</w:t>
      </w:r>
      <w:r>
        <w:rPr>
          <w:rFonts w:hint="eastAsia" w:ascii="宋体" w:hAnsi="宋体" w:cs="宋体"/>
          <w:sz w:val="24"/>
          <w:szCs w:val="24"/>
        </w:rPr>
        <w:t>且用户间距离可能变化很快，</w:t>
      </w:r>
      <w:r>
        <w:rPr>
          <w:rFonts w:hint="eastAsia" w:ascii="宋体" w:hAnsi="宋体" w:cs="宋体"/>
          <w:sz w:val="24"/>
          <w:szCs w:val="24"/>
          <w:lang w:val="en-US" w:eastAsia="zh-CN"/>
        </w:rPr>
        <w:t>因此</w:t>
      </w:r>
      <w:r>
        <w:rPr>
          <w:rFonts w:hint="eastAsia" w:ascii="宋体" w:hAnsi="宋体" w:cs="宋体"/>
          <w:sz w:val="24"/>
          <w:szCs w:val="24"/>
        </w:rPr>
        <w:t>不适合线上实时计算。</w:t>
      </w:r>
    </w:p>
    <w:p>
      <w:pPr>
        <w:widowControl/>
        <w:spacing w:line="360" w:lineRule="auto"/>
        <w:jc w:val="left"/>
        <w:rPr>
          <w:rFonts w:hint="eastAsia" w:ascii="宋体" w:hAnsi="宋体" w:cs="宋体"/>
          <w:sz w:val="24"/>
          <w:szCs w:val="24"/>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传统的User CF实现可以分为以下过程：</w:t>
      </w:r>
    </w:p>
    <w:p>
      <w:pPr>
        <w:pStyle w:val="2"/>
        <w:rPr>
          <w:rFonts w:hint="eastAsia"/>
          <w:lang w:val="en-US" w:eastAsia="zh-CN"/>
        </w:rPr>
      </w:pPr>
    </w:p>
    <w:p>
      <w:pPr>
        <w:widowControl/>
        <w:numPr>
          <w:ilvl w:val="0"/>
          <w:numId w:val="2"/>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与系统的交互行为，收集用户的行为数据如表（用户行为数据表），建立用户-项评分矩阵，用户的历史行为数据多样包括：用户浏览、用户观看、用户打分、用户频率（搜索次数、观看次数、点击次数）、用户点赞分享收藏等行为，本论文主要研究用户的主动打分数据进行分析，首先建立用户评分矩阵如图：</w:t>
      </w:r>
    </w:p>
    <w:p>
      <w:pPr>
        <w:pStyle w:val="2"/>
        <w:rPr>
          <w:rFonts w:hint="eastAsia"/>
          <w:lang w:val="en-US" w:eastAsia="zh-CN"/>
        </w:rPr>
      </w:pPr>
    </w:p>
    <w:tbl>
      <w:tblPr>
        <w:tblStyle w:val="11"/>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p>
      <w:pPr>
        <w:rPr>
          <w:rFonts w:hint="default"/>
          <w:lang w:val="en-US" w:eastAsia="zh-CN"/>
        </w:rPr>
      </w:pPr>
    </w:p>
    <w:tbl>
      <w:tblPr>
        <w:tblStyle w:val="11"/>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根据上述用户-电影评分矩阵中的用户对电影的评分数据，在结合相似性计算方式，确定偏好相似的用户集，不同的相似度计算方法最终会得到不同的结果。</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根据用户的相似度度矩阵，可以得出目标用户的相似邻居，由邻居用户的行为记录中筛选出推荐电影给目标用户</w:t>
      </w:r>
    </w:p>
    <w:p>
      <w:pPr>
        <w:pStyle w:val="2"/>
        <w:rPr>
          <w:rFonts w:hint="default"/>
          <w:lang w:val="en-US" w:eastAsia="zh-CN"/>
        </w:rPr>
      </w:pPr>
      <w:r>
        <w:rPr>
          <w:rFonts w:hint="eastAsia" w:cs="宋体"/>
          <w:sz w:val="24"/>
          <w:szCs w:val="24"/>
          <w:lang w:val="en-US" w:eastAsia="zh-CN"/>
        </w:rPr>
        <w:tab/>
      </w: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基于项目（Item-based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val="en-US" w:eastAsia="zh-CN"/>
        </w:rPr>
        <w:t>）</w:t>
      </w:r>
    </w:p>
    <w:p>
      <w:pPr>
        <w:widowControl/>
        <w:spacing w:line="360" w:lineRule="auto"/>
        <w:ind w:firstLine="480" w:firstLineChars="200"/>
        <w:jc w:val="left"/>
        <w:rPr>
          <w:rFonts w:hint="eastAsia" w:ascii="宋体" w:hAnsi="宋体" w:cs="宋体"/>
          <w:sz w:val="24"/>
          <w:szCs w:val="24"/>
          <w:lang w:eastAsia="zh-CN"/>
        </w:rPr>
      </w:pPr>
      <w:r>
        <w:rPr>
          <w:rFonts w:hint="eastAsia" w:ascii="宋体" w:hAnsi="宋体" w:cs="宋体"/>
          <w:sz w:val="24"/>
          <w:szCs w:val="24"/>
          <w:lang w:val="en-US" w:eastAsia="zh-CN"/>
        </w:rPr>
        <w:t>基于项目（Item）的协同过滤,主要考虑项与项之间的联系，通过确定相似的项目集合，在根据用户在系统的行为信息进行推荐。</w:t>
      </w:r>
      <w:r>
        <w:rPr>
          <w:rFonts w:hint="eastAsia" w:ascii="宋体" w:hAnsi="宋体" w:cs="宋体"/>
          <w:sz w:val="24"/>
          <w:szCs w:val="24"/>
        </w:rPr>
        <w:t>Item CF则更接近个性化推荐，适用于物品</w:t>
      </w:r>
      <w:r>
        <w:rPr>
          <w:rFonts w:hint="eastAsia" w:ascii="宋体" w:hAnsi="宋体" w:cs="宋体"/>
          <w:sz w:val="24"/>
          <w:szCs w:val="24"/>
          <w:lang w:val="en-US" w:eastAsia="zh-CN"/>
        </w:rPr>
        <w:t>较</w:t>
      </w:r>
      <w:r>
        <w:rPr>
          <w:rFonts w:hint="eastAsia" w:ascii="宋体" w:hAnsi="宋体" w:cs="宋体"/>
          <w:sz w:val="24"/>
          <w:szCs w:val="24"/>
        </w:rPr>
        <w:t>少的场合</w:t>
      </w:r>
      <w:r>
        <w:rPr>
          <w:rFonts w:hint="eastAsia" w:ascii="宋体" w:hAnsi="宋体" w:cs="宋体"/>
          <w:sz w:val="24"/>
          <w:szCs w:val="24"/>
          <w:lang w:eastAsia="zh-CN"/>
        </w:rPr>
        <w:t>（</w:t>
      </w:r>
      <w:r>
        <w:rPr>
          <w:rFonts w:hint="eastAsia" w:ascii="宋体" w:hAnsi="宋体" w:cs="宋体"/>
          <w:sz w:val="24"/>
          <w:szCs w:val="24"/>
          <w:lang w:val="en-US" w:eastAsia="zh-CN"/>
        </w:rPr>
        <w:t>便于建立物品相似矩阵），应用场景有</w:t>
      </w:r>
      <w:r>
        <w:rPr>
          <w:rFonts w:hint="eastAsia" w:ascii="宋体" w:hAnsi="宋体" w:cs="宋体"/>
          <w:sz w:val="24"/>
          <w:szCs w:val="24"/>
        </w:rPr>
        <w:t>豆瓣的豆瓣猜、</w:t>
      </w:r>
      <w:r>
        <w:rPr>
          <w:rFonts w:hint="eastAsia" w:ascii="宋体" w:hAnsi="宋体" w:cs="宋体"/>
          <w:sz w:val="24"/>
          <w:szCs w:val="24"/>
          <w:lang w:val="en-US" w:eastAsia="zh-CN"/>
        </w:rPr>
        <w:t>淘宝的猜你喜欢、百度的猜你想搜、各种猜你想听、想看等</w:t>
      </w:r>
      <w:r>
        <w:rPr>
          <w:rFonts w:hint="eastAsia" w:ascii="宋体" w:hAnsi="宋体" w:cs="宋体"/>
          <w:sz w:val="24"/>
          <w:szCs w:val="24"/>
        </w:rPr>
        <w:t>，同时Item</w:t>
      </w:r>
      <w:r>
        <w:rPr>
          <w:rFonts w:hint="eastAsia" w:ascii="宋体" w:hAnsi="宋体" w:cs="宋体"/>
          <w:sz w:val="24"/>
          <w:szCs w:val="24"/>
          <w:lang w:val="en-US" w:eastAsia="zh-CN"/>
        </w:rPr>
        <w:t xml:space="preserve"> </w:t>
      </w:r>
      <w:r>
        <w:rPr>
          <w:rFonts w:hint="eastAsia" w:ascii="宋体" w:hAnsi="宋体" w:cs="宋体"/>
          <w:sz w:val="24"/>
          <w:szCs w:val="24"/>
        </w:rPr>
        <w:t>CF还可以给</w:t>
      </w:r>
      <w:r>
        <w:rPr>
          <w:rFonts w:hint="eastAsia" w:ascii="宋体" w:hAnsi="宋体" w:cs="宋体"/>
          <w:sz w:val="24"/>
          <w:szCs w:val="24"/>
          <w:lang w:val="en-US" w:eastAsia="zh-CN"/>
        </w:rPr>
        <w:t>推荐提可信</w:t>
      </w:r>
      <w:r>
        <w:rPr>
          <w:rFonts w:hint="eastAsia" w:ascii="宋体" w:hAnsi="宋体" w:cs="宋体"/>
          <w:sz w:val="24"/>
          <w:szCs w:val="24"/>
        </w:rPr>
        <w:t>的推荐</w:t>
      </w:r>
      <w:r>
        <w:rPr>
          <w:rFonts w:hint="eastAsia" w:ascii="宋体" w:hAnsi="宋体" w:cs="宋体"/>
          <w:sz w:val="24"/>
          <w:szCs w:val="24"/>
          <w:lang w:val="en-US" w:eastAsia="zh-CN"/>
        </w:rPr>
        <w:t>理由</w:t>
      </w:r>
      <w:r>
        <w:rPr>
          <w:rFonts w:hint="eastAsia" w:ascii="宋体" w:hAnsi="宋体" w:cs="宋体"/>
          <w:sz w:val="24"/>
          <w:szCs w:val="24"/>
        </w:rPr>
        <w:t>，例如</w:t>
      </w:r>
      <w:r>
        <w:rPr>
          <w:rFonts w:hint="eastAsia" w:ascii="宋体" w:hAnsi="宋体" w:cs="宋体"/>
          <w:sz w:val="24"/>
          <w:szCs w:val="24"/>
          <w:lang w:eastAsia="zh-CN"/>
        </w:rPr>
        <w:t>：</w:t>
      </w:r>
      <w:r>
        <w:rPr>
          <w:rFonts w:hint="eastAsia" w:ascii="宋体" w:hAnsi="宋体" w:cs="宋体"/>
          <w:sz w:val="24"/>
          <w:szCs w:val="24"/>
        </w:rPr>
        <w:t>豆瓣的「喜欢</w:t>
      </w:r>
      <w:r>
        <w:rPr>
          <w:rFonts w:hint="eastAsia" w:ascii="宋体" w:hAnsi="宋体" w:cs="宋体"/>
          <w:sz w:val="24"/>
          <w:szCs w:val="24"/>
          <w:lang w:val="en-US" w:eastAsia="zh-CN"/>
        </w:rPr>
        <w:t>物品A</w:t>
      </w:r>
      <w:r>
        <w:rPr>
          <w:rFonts w:hint="eastAsia" w:ascii="宋体" w:hAnsi="宋体" w:cs="宋体"/>
          <w:sz w:val="24"/>
          <w:szCs w:val="24"/>
        </w:rPr>
        <w:t>的人也喜欢</w:t>
      </w:r>
      <w:r>
        <w:rPr>
          <w:rFonts w:hint="eastAsia" w:ascii="宋体" w:hAnsi="宋体" w:cs="宋体"/>
          <w:sz w:val="24"/>
          <w:szCs w:val="24"/>
          <w:lang w:val="en-US" w:eastAsia="zh-CN"/>
        </w:rPr>
        <w:t>物品B</w:t>
      </w:r>
      <w:r>
        <w:rPr>
          <w:rFonts w:hint="eastAsia" w:ascii="宋体" w:hAnsi="宋体" w:cs="宋体"/>
          <w:sz w:val="24"/>
          <w:szCs w:val="24"/>
        </w:rPr>
        <w:t>」和亚马逊的「买了</w:t>
      </w:r>
      <w:r>
        <w:rPr>
          <w:rFonts w:hint="eastAsia" w:ascii="宋体" w:hAnsi="宋体" w:cs="宋体"/>
          <w:sz w:val="24"/>
          <w:szCs w:val="24"/>
          <w:lang w:val="en-US" w:eastAsia="zh-CN"/>
        </w:rPr>
        <w:t>物品A</w:t>
      </w:r>
      <w:r>
        <w:rPr>
          <w:rFonts w:hint="eastAsia" w:ascii="宋体" w:hAnsi="宋体" w:cs="宋体"/>
          <w:sz w:val="24"/>
          <w:szCs w:val="24"/>
        </w:rPr>
        <w:t>的人也买了</w:t>
      </w:r>
      <w:r>
        <w:rPr>
          <w:rFonts w:hint="eastAsia" w:ascii="宋体" w:hAnsi="宋体" w:cs="宋体"/>
          <w:sz w:val="24"/>
          <w:szCs w:val="24"/>
          <w:lang w:val="en-US" w:eastAsia="zh-CN"/>
        </w:rPr>
        <w:t>物品B</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lang w:val="en-US" w:eastAsia="zh-CN"/>
        </w:rPr>
        <w:t>因为同时购买物品A、B的行为比较多，因此判定A、B间具有很大的相似性</w:t>
      </w:r>
      <w:r>
        <w:rPr>
          <w:rFonts w:hint="eastAsia" w:ascii="宋体" w:hAnsi="宋体" w:cs="宋体"/>
          <w:sz w:val="24"/>
          <w:szCs w:val="24"/>
        </w:rPr>
        <w:t>，推荐理由充分</w:t>
      </w:r>
      <w:r>
        <w:rPr>
          <w:rFonts w:hint="eastAsia" w:ascii="宋体" w:hAnsi="宋体" w:cs="宋体"/>
          <w:sz w:val="24"/>
          <w:szCs w:val="24"/>
          <w:lang w:eastAsia="zh-CN"/>
        </w:rPr>
        <w:t>。</w:t>
      </w:r>
      <w:r>
        <w:rPr>
          <w:rFonts w:hint="eastAsia" w:ascii="宋体" w:hAnsi="宋体" w:cs="宋体"/>
          <w:sz w:val="24"/>
          <w:szCs w:val="24"/>
        </w:rPr>
        <w:t>基于</w:t>
      </w:r>
      <w:r>
        <w:rPr>
          <w:rFonts w:hint="eastAsia" w:ascii="宋体" w:hAnsi="宋体" w:cs="宋体"/>
          <w:sz w:val="24"/>
          <w:szCs w:val="24"/>
          <w:lang w:val="en-US" w:eastAsia="zh-CN"/>
        </w:rPr>
        <w:t>项目</w:t>
      </w:r>
      <w:r>
        <w:rPr>
          <w:rFonts w:hint="eastAsia" w:ascii="宋体" w:hAnsi="宋体" w:cs="宋体"/>
          <w:sz w:val="24"/>
          <w:szCs w:val="24"/>
        </w:rPr>
        <w:t>的推荐算法尤其在电商行业应用广泛，通过</w:t>
      </w:r>
      <w:r>
        <w:rPr>
          <w:rFonts w:hint="eastAsia" w:ascii="宋体" w:hAnsi="宋体" w:cs="宋体"/>
          <w:sz w:val="24"/>
          <w:szCs w:val="24"/>
          <w:lang w:val="en-US" w:eastAsia="zh-CN"/>
        </w:rPr>
        <w:t>分析所有</w:t>
      </w:r>
      <w:r>
        <w:rPr>
          <w:rFonts w:hint="eastAsia" w:ascii="宋体" w:hAnsi="宋体" w:cs="宋体"/>
          <w:sz w:val="24"/>
          <w:szCs w:val="24"/>
        </w:rPr>
        <w:t>用户对物品的偏好找到物品</w:t>
      </w:r>
      <w:r>
        <w:rPr>
          <w:rFonts w:hint="eastAsia" w:ascii="宋体" w:hAnsi="宋体" w:cs="宋体"/>
          <w:sz w:val="24"/>
          <w:szCs w:val="24"/>
          <w:lang w:val="en-US" w:eastAsia="zh-CN"/>
        </w:rPr>
        <w:t>之间的相似性联系，构建物品相似性矩阵</w:t>
      </w:r>
      <w:r>
        <w:rPr>
          <w:rFonts w:hint="eastAsia" w:ascii="宋体" w:hAnsi="宋体" w:cs="宋体"/>
          <w:sz w:val="24"/>
          <w:szCs w:val="24"/>
        </w:rPr>
        <w:t>，</w:t>
      </w:r>
      <w:r>
        <w:rPr>
          <w:rFonts w:hint="eastAsia" w:ascii="宋体" w:hAnsi="宋体" w:cs="宋体"/>
          <w:sz w:val="24"/>
          <w:szCs w:val="24"/>
          <w:lang w:val="en-US" w:eastAsia="zh-CN"/>
        </w:rPr>
        <w:t>借助用户的物品行为记录信息来</w:t>
      </w:r>
      <w:r>
        <w:rPr>
          <w:rFonts w:hint="eastAsia" w:ascii="宋体" w:hAnsi="宋体" w:cs="宋体"/>
          <w:sz w:val="24"/>
          <w:szCs w:val="24"/>
        </w:rPr>
        <w:t>为用户推荐相似物品</w:t>
      </w:r>
      <w:r>
        <w:rPr>
          <w:rFonts w:hint="eastAsia" w:ascii="宋体" w:hAnsi="宋体" w:cs="宋体"/>
          <w:sz w:val="24"/>
          <w:szCs w:val="24"/>
          <w:lang w:eastAsia="zh-CN"/>
        </w:rPr>
        <w:t>，</w:t>
      </w:r>
      <w:r>
        <w:rPr>
          <w:rFonts w:hint="eastAsia" w:ascii="宋体" w:hAnsi="宋体" w:cs="宋体"/>
          <w:sz w:val="24"/>
          <w:szCs w:val="24"/>
        </w:rPr>
        <w:t>推荐精度高，倾向于</w:t>
      </w:r>
      <w:r>
        <w:rPr>
          <w:rFonts w:hint="eastAsia" w:ascii="宋体" w:hAnsi="宋体" w:cs="宋体"/>
          <w:sz w:val="24"/>
          <w:szCs w:val="24"/>
          <w:lang w:val="en-US" w:eastAsia="zh-CN"/>
        </w:rPr>
        <w:t>推荐</w:t>
      </w:r>
      <w:r>
        <w:rPr>
          <w:rFonts w:hint="eastAsia" w:ascii="宋体" w:hAnsi="宋体" w:cs="宋体"/>
          <w:sz w:val="24"/>
          <w:szCs w:val="24"/>
        </w:rPr>
        <w:t>物品比较稳定</w:t>
      </w:r>
      <w:r>
        <w:rPr>
          <w:rFonts w:hint="eastAsia" w:ascii="宋体" w:hAnsi="宋体" w:cs="宋体"/>
          <w:sz w:val="24"/>
          <w:szCs w:val="24"/>
          <w:lang w:val="en-US" w:eastAsia="zh-CN"/>
        </w:rPr>
        <w:t>的场景</w:t>
      </w:r>
      <w:r>
        <w:rPr>
          <w:rFonts w:hint="eastAsia" w:ascii="宋体" w:hAnsi="宋体" w:cs="宋体"/>
          <w:sz w:val="24"/>
          <w:szCs w:val="24"/>
        </w:rPr>
        <w:t xml:space="preserve">，能较快得出在线结果。 </w:t>
      </w:r>
      <w:r>
        <w:rPr>
          <w:rFonts w:hint="eastAsia" w:ascii="宋体" w:hAnsi="宋体" w:cs="宋体"/>
          <w:sz w:val="24"/>
          <w:szCs w:val="24"/>
          <w:lang w:val="en-US" w:eastAsia="zh-CN"/>
        </w:rPr>
        <w:t>但是</w:t>
      </w:r>
      <w:r>
        <w:rPr>
          <w:rFonts w:hint="eastAsia" w:ascii="宋体" w:hAnsi="宋体" w:cs="宋体"/>
          <w:sz w:val="24"/>
          <w:szCs w:val="24"/>
        </w:rPr>
        <w:t>对于物品量多</w:t>
      </w:r>
      <w:r>
        <w:rPr>
          <w:rFonts w:hint="eastAsia" w:ascii="宋体" w:hAnsi="宋体" w:cs="宋体"/>
          <w:sz w:val="24"/>
          <w:szCs w:val="24"/>
          <w:lang w:eastAsia="zh-CN"/>
        </w:rPr>
        <w:t>、</w:t>
      </w:r>
      <w:r>
        <w:rPr>
          <w:rFonts w:hint="eastAsia" w:ascii="宋体" w:hAnsi="宋体" w:cs="宋体"/>
          <w:sz w:val="24"/>
          <w:szCs w:val="24"/>
        </w:rPr>
        <w:t>更新快的</w:t>
      </w:r>
      <w:r>
        <w:rPr>
          <w:rFonts w:hint="eastAsia" w:ascii="宋体" w:hAnsi="宋体" w:cs="宋体"/>
          <w:sz w:val="24"/>
          <w:szCs w:val="24"/>
          <w:lang w:val="en-US" w:eastAsia="zh-CN"/>
        </w:rPr>
        <w:t>场景则</w:t>
      </w:r>
      <w:r>
        <w:rPr>
          <w:rFonts w:hint="eastAsia" w:ascii="宋体" w:hAnsi="宋体" w:cs="宋体"/>
          <w:sz w:val="24"/>
          <w:szCs w:val="24"/>
        </w:rPr>
        <w:t>效果不足</w:t>
      </w:r>
      <w:r>
        <w:rPr>
          <w:rFonts w:hint="eastAsia" w:ascii="宋体" w:hAnsi="宋体" w:cs="宋体"/>
          <w:sz w:val="24"/>
          <w:szCs w:val="24"/>
          <w:lang w:eastAsia="zh-CN"/>
        </w:rPr>
        <w:t>，</w:t>
      </w:r>
      <w:r>
        <w:rPr>
          <w:rFonts w:hint="eastAsia" w:ascii="宋体" w:hAnsi="宋体" w:cs="宋体"/>
          <w:sz w:val="24"/>
          <w:szCs w:val="24"/>
          <w:lang w:val="en-US" w:eastAsia="zh-CN"/>
        </w:rPr>
        <w:t>并且在物品</w:t>
      </w:r>
      <w:r>
        <w:rPr>
          <w:rFonts w:hint="eastAsia" w:ascii="宋体" w:hAnsi="宋体" w:cs="宋体"/>
          <w:sz w:val="24"/>
          <w:szCs w:val="24"/>
        </w:rPr>
        <w:t>数据稀疏</w:t>
      </w:r>
      <w:r>
        <w:rPr>
          <w:rFonts w:hint="eastAsia" w:ascii="宋体" w:hAnsi="宋体" w:cs="宋体"/>
          <w:sz w:val="24"/>
          <w:szCs w:val="24"/>
          <w:lang w:eastAsia="zh-CN"/>
        </w:rPr>
        <w:t>，</w:t>
      </w:r>
      <w:r>
        <w:rPr>
          <w:rFonts w:hint="eastAsia" w:ascii="宋体" w:hAnsi="宋体" w:cs="宋体"/>
          <w:sz w:val="24"/>
          <w:szCs w:val="24"/>
          <w:lang w:val="en-US" w:eastAsia="zh-CN"/>
        </w:rPr>
        <w:t>难以构建有效的物品相似度矩阵</w:t>
      </w:r>
      <w:r>
        <w:rPr>
          <w:rFonts w:hint="eastAsia" w:ascii="宋体" w:hAnsi="宋体" w:cs="宋体"/>
          <w:sz w:val="24"/>
          <w:szCs w:val="24"/>
        </w:rPr>
        <w:t>时，效果较差</w:t>
      </w:r>
      <w:r>
        <w:rPr>
          <w:rFonts w:hint="eastAsia" w:ascii="宋体" w:hAnsi="宋体" w:cs="宋体"/>
          <w:sz w:val="24"/>
          <w:szCs w:val="24"/>
          <w:lang w:eastAsia="zh-CN"/>
        </w:rPr>
        <w:t>。</w:t>
      </w:r>
    </w:p>
    <w:p>
      <w:pPr>
        <w:pStyle w:val="2"/>
        <w:rPr>
          <w:rFonts w:hint="eastAsia"/>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Item CF实现可以分为以下过程：</w:t>
      </w:r>
    </w:p>
    <w:p>
      <w:pPr>
        <w:pStyle w:val="2"/>
        <w:rPr>
          <w:rFonts w:hint="eastAsia"/>
          <w:lang w:val="en-US" w:eastAsia="zh-CN"/>
        </w:rPr>
      </w:pP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1）首先根据用户的历史行为数据，如表（用户行为数据表），建立用户-项评分矩阵，用户的历史行为数据多样包括：用户浏览、用户观看、用户打分、用户频率（搜索次数、观看次数、点击次数）、用户点赞分享收藏等行为（同User CF），本论文主要研究用户的主动打分数据进行分析，首先建立用户评分矩阵如图：</w:t>
      </w:r>
    </w:p>
    <w:p>
      <w:pPr>
        <w:pStyle w:val="2"/>
        <w:rPr>
          <w:rFonts w:hint="eastAsia"/>
          <w:lang w:val="en-US" w:eastAsia="zh-CN"/>
        </w:rPr>
      </w:pPr>
    </w:p>
    <w:tbl>
      <w:tblPr>
        <w:tblStyle w:val="11"/>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tbl>
      <w:tblPr>
        <w:tblStyle w:val="11"/>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eastAsia"/>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 User CF 和 Item CF 的对比</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User CF 是推荐系统的领域中比较久远的算法，同样是基于内存的协同过滤算法User CF 和 Item CF 拥有着相似的流程。对比异同：</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计算主体。User CF 主要计算用户（User）之间的相似性，最终得到用户-用户相似性矩阵（User-User-Similarity）；而Item CF 主要计算项目（Item）之间的相似性，最终得到物品-物品相似性矩阵（Item-Item-Similarity）所以User CF 适合用户比较少的场景，Item CF 适合项目的数量比较少的场景，否则计算量会随着数量级增加而大大增加。</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应用领域。User CF 倾向于找到用户临近的聚类，为用户找到共同爱好群，相当于是一个同好交流群，并且对于新项目响应比较慢，不适合个性化强的场景；Item CF 则是为项目找到聚类，对于用户的新项目的响应较为敏感，个性化比较明显。</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从实时性上看，User CF 是根据用户的近邻用户来推荐，对于用户行为发生变化的场景，推荐结果变化不够迅速，只适合离线推荐；Item CF 是根据用户历史行为进行推荐，可以增加用户新记录的权重，加快对用户新行为记录的响应，如果用户行为发生变化，结果一定发生变化。</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如何User CF 相似度每隔一段时间需要重新离线计算一次，所以新物品上线一段时间后才能被加入推荐列表，Item CF 在新物品加入时可以进行在线计算，立即加入推荐列表中。</w:t>
      </w:r>
    </w:p>
    <w:p>
      <w:pPr>
        <w:pStyle w:val="2"/>
        <w:rPr>
          <w:rFonts w:hint="eastAsia" w:cs="宋体"/>
          <w:szCs w:val="21"/>
        </w:rPr>
      </w:pPr>
      <w:r>
        <w:rPr>
          <w:rFonts w:hint="eastAsia" w:cs="宋体"/>
          <w:szCs w:val="21"/>
        </w:rPr>
        <w:drawing>
          <wp:inline distT="0" distB="0" distL="114300" distR="114300">
            <wp:extent cx="5270500" cy="2678430"/>
            <wp:effectExtent l="0" t="0" r="2540" b="3810"/>
            <wp:docPr id="4" name="图片 3" descr="1614873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614873346(1)"/>
                    <pic:cNvPicPr>
                      <a:picLocks noChangeAspect="1"/>
                    </pic:cNvPicPr>
                  </pic:nvPicPr>
                  <pic:blipFill>
                    <a:blip r:embed="rId8"/>
                    <a:stretch>
                      <a:fillRect/>
                    </a:stretch>
                  </pic:blipFill>
                  <pic:spPr>
                    <a:xfrm>
                      <a:off x="0" y="0"/>
                      <a:ext cx="5270500" cy="2678430"/>
                    </a:xfrm>
                    <a:prstGeom prst="rect">
                      <a:avLst/>
                    </a:prstGeom>
                    <a:noFill/>
                    <a:ln>
                      <a:noFill/>
                    </a:ln>
                  </pic:spPr>
                </pic:pic>
              </a:graphicData>
            </a:graphic>
          </wp:inline>
        </w:drawing>
      </w:r>
    </w:p>
    <w:p>
      <w:pPr>
        <w:widowControl/>
        <w:spacing w:line="360" w:lineRule="auto"/>
        <w:jc w:val="left"/>
        <w:rPr>
          <w:rFonts w:hint="eastAsia" w:ascii="宋体" w:hAnsi="宋体" w:cs="宋体"/>
          <w:sz w:val="24"/>
          <w:szCs w:val="24"/>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w:t>
      </w:r>
      <w:r>
        <w:rPr>
          <w:rFonts w:hint="eastAsia" w:ascii="宋体" w:hAnsi="宋体" w:cs="宋体"/>
          <w:sz w:val="24"/>
          <w:szCs w:val="24"/>
        </w:rPr>
        <w:t>模型</w:t>
      </w:r>
      <w:r>
        <w:rPr>
          <w:rFonts w:hint="eastAsia" w:ascii="宋体" w:hAnsi="宋体" w:cs="宋体"/>
          <w:sz w:val="24"/>
          <w:szCs w:val="24"/>
          <w:lang w:val="en-US" w:eastAsia="zh-CN"/>
        </w:rPr>
        <w:t>的</w:t>
      </w:r>
      <w:r>
        <w:rPr>
          <w:rFonts w:hint="eastAsia" w:ascii="宋体" w:hAnsi="宋体" w:cs="宋体"/>
          <w:sz w:val="24"/>
          <w:szCs w:val="24"/>
        </w:rPr>
        <w:t>协同过滤（Model-based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基于内存的协同推荐算法的计算过程全放在内存之中</w:t>
      </w:r>
      <w:r>
        <w:rPr>
          <w:rFonts w:hint="default" w:ascii="宋体" w:hAnsi="宋体" w:cs="宋体"/>
          <w:sz w:val="24"/>
          <w:szCs w:val="24"/>
          <w:lang w:val="en-US" w:eastAsia="zh-CN"/>
        </w:rPr>
        <w:t xml:space="preserve"> </w:t>
      </w:r>
      <w:r>
        <w:rPr>
          <w:rFonts w:hint="eastAsia" w:ascii="宋体" w:hAnsi="宋体" w:cs="宋体"/>
          <w:sz w:val="24"/>
          <w:szCs w:val="24"/>
          <w:lang w:val="en-US" w:eastAsia="zh-CN"/>
        </w:rPr>
        <w:t>，虽然实现简单、直观，但是不能为用户实时推荐，每次有新内容加入时需要重新计算，难以应对高并发的需求。</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基于模型的协同过滤算法，</w:t>
      </w:r>
      <w:r>
        <w:rPr>
          <w:rFonts w:hint="eastAsia" w:ascii="宋体" w:hAnsi="宋体" w:cs="宋体"/>
          <w:sz w:val="24"/>
          <w:szCs w:val="24"/>
        </w:rPr>
        <w:t>通过机器学习的方法预测用户对商品的喜好程度</w:t>
      </w:r>
      <w:r>
        <w:rPr>
          <w:rFonts w:hint="eastAsia" w:ascii="宋体" w:hAnsi="宋体" w:cs="宋体"/>
          <w:sz w:val="24"/>
          <w:szCs w:val="24"/>
          <w:lang w:eastAsia="zh-CN"/>
        </w:rPr>
        <w:t>，</w:t>
      </w:r>
      <w:r>
        <w:rPr>
          <w:rFonts w:hint="eastAsia" w:ascii="宋体" w:hAnsi="宋体" w:cs="宋体"/>
          <w:sz w:val="24"/>
          <w:szCs w:val="24"/>
          <w:lang w:val="en-US" w:eastAsia="zh-CN"/>
        </w:rPr>
        <w:t>主要的步骤有线下的模型训练、线上的推荐预测，利用数据集训练出较好的推荐算法模型，预测新样本时可以通过从新内容的特征参数输入到推荐算法模型中得到预测结果</w:t>
      </w:r>
      <w:r>
        <w:rPr>
          <w:rFonts w:hint="eastAsia" w:ascii="宋体" w:hAnsi="宋体" w:cs="宋体"/>
          <w:sz w:val="24"/>
          <w:szCs w:val="24"/>
        </w:rPr>
        <w:t>。常规的应用在推荐中的机器学习方法包括关联分析、聚类算法、回归算法、分类算法</w:t>
      </w:r>
      <w:r>
        <w:rPr>
          <w:rFonts w:hint="eastAsia" w:ascii="宋体" w:hAnsi="宋体" w:cs="宋体"/>
          <w:sz w:val="24"/>
          <w:szCs w:val="24"/>
          <w:lang w:eastAsia="zh-CN"/>
        </w:rPr>
        <w:t>、</w:t>
      </w:r>
      <w:r>
        <w:rPr>
          <w:rFonts w:hint="eastAsia" w:ascii="宋体" w:hAnsi="宋体" w:cs="宋体"/>
          <w:sz w:val="24"/>
          <w:szCs w:val="24"/>
          <w:lang w:val="en-US" w:eastAsia="zh-CN"/>
        </w:rPr>
        <w:t>矩阵分解、神经网络、隐语义模型、图模型</w:t>
      </w:r>
      <w:r>
        <w:rPr>
          <w:rFonts w:hint="eastAsia" w:ascii="宋体" w:hAnsi="宋体" w:cs="宋体"/>
          <w:sz w:val="24"/>
          <w:szCs w:val="24"/>
        </w:rPr>
        <w:t>等，随着神经网络的研究和发展，基于神经网络的推荐算法也日渐</w:t>
      </w:r>
      <w:r>
        <w:rPr>
          <w:rFonts w:hint="eastAsia" w:ascii="宋体" w:hAnsi="宋体" w:cs="宋体"/>
          <w:sz w:val="24"/>
          <w:szCs w:val="24"/>
          <w:lang w:val="en-US" w:eastAsia="zh-CN"/>
        </w:rPr>
        <w:t>壮大</w:t>
      </w:r>
      <w:r>
        <w:rPr>
          <w:rFonts w:hint="eastAsia" w:ascii="宋体" w:hAnsi="宋体" w:cs="宋体"/>
          <w:sz w:val="24"/>
          <w:szCs w:val="24"/>
        </w:rPr>
        <w:t>。适用范围</w:t>
      </w:r>
      <w:r>
        <w:rPr>
          <w:rFonts w:hint="eastAsia" w:ascii="宋体" w:hAnsi="宋体" w:cs="宋体"/>
          <w:sz w:val="24"/>
          <w:szCs w:val="24"/>
          <w:lang w:val="en-US" w:eastAsia="zh-CN"/>
        </w:rPr>
        <w:t>广大，可以应对</w:t>
      </w:r>
      <w:r>
        <w:rPr>
          <w:rFonts w:hint="eastAsia" w:ascii="宋体" w:hAnsi="宋体" w:cs="宋体"/>
          <w:sz w:val="24"/>
          <w:szCs w:val="24"/>
        </w:rPr>
        <w:t>数据稀疏</w:t>
      </w:r>
      <w:r>
        <w:rPr>
          <w:rFonts w:hint="eastAsia" w:ascii="宋体" w:hAnsi="宋体" w:cs="宋体"/>
          <w:sz w:val="24"/>
          <w:szCs w:val="24"/>
          <w:lang w:val="en-US" w:eastAsia="zh-CN"/>
        </w:rPr>
        <w:t>的场景，能</w:t>
      </w:r>
      <w:r>
        <w:rPr>
          <w:rFonts w:hint="eastAsia" w:ascii="宋体" w:hAnsi="宋体" w:cs="宋体"/>
          <w:sz w:val="24"/>
          <w:szCs w:val="24"/>
        </w:rPr>
        <w:t>很好</w:t>
      </w:r>
      <w:r>
        <w:rPr>
          <w:rFonts w:hint="eastAsia" w:ascii="宋体" w:hAnsi="宋体" w:cs="宋体"/>
          <w:sz w:val="24"/>
          <w:szCs w:val="24"/>
          <w:lang w:val="en-US" w:eastAsia="zh-CN"/>
        </w:rPr>
        <w:t>地</w:t>
      </w:r>
      <w:r>
        <w:rPr>
          <w:rFonts w:hint="eastAsia" w:ascii="宋体" w:hAnsi="宋体" w:cs="宋体"/>
          <w:sz w:val="24"/>
          <w:szCs w:val="24"/>
        </w:rPr>
        <w:t>发现用户潜在偏好。</w:t>
      </w:r>
    </w:p>
    <w:p>
      <w:pPr>
        <w:pStyle w:val="2"/>
        <w:rPr>
          <w:rFonts w:hint="eastAsia" w:ascii="宋体" w:hAnsi="宋体" w:cs="宋体"/>
          <w:sz w:val="24"/>
          <w:szCs w:val="24"/>
        </w:rPr>
        <w:sectPr>
          <w:pgSz w:w="11906" w:h="16838"/>
          <w:pgMar w:top="1440" w:right="1800" w:bottom="1440" w:left="1800" w:header="851" w:footer="992" w:gutter="0"/>
          <w:pgNumType w:fmt="decimal"/>
          <w:cols w:space="720" w:num="1"/>
          <w:titlePg/>
          <w:docGrid w:type="lines" w:linePitch="312" w:charSpace="0"/>
        </w:sect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w:t>
      </w:r>
      <w:r>
        <w:rPr>
          <w:rFonts w:hint="eastAsia" w:ascii="宋体" w:hAnsi="宋体" w:cs="宋体"/>
          <w:sz w:val="24"/>
          <w:szCs w:val="24"/>
        </w:rPr>
        <w:t xml:space="preserve"> </w:t>
      </w:r>
      <w:r>
        <w:rPr>
          <w:rFonts w:hint="eastAsia" w:ascii="宋体" w:hAnsi="宋体" w:cs="宋体"/>
          <w:sz w:val="24"/>
          <w:szCs w:val="24"/>
          <w:lang w:val="en-US" w:eastAsia="zh-CN"/>
        </w:rPr>
        <w:t>混合推荐算法</w:t>
      </w:r>
    </w:p>
    <w:p>
      <w:pPr>
        <w:widowControl/>
        <w:spacing w:line="360" w:lineRule="auto"/>
        <w:ind w:firstLine="480" w:firstLineChars="200"/>
        <w:jc w:val="left"/>
        <w:rPr>
          <w:rFonts w:hint="eastAsia"/>
          <w:b/>
          <w:bCs w:val="0"/>
          <w:lang w:val="en-US" w:eastAsia="zh-CN"/>
        </w:rPr>
      </w:pPr>
      <w:r>
        <w:rPr>
          <w:rFonts w:hint="eastAsia" w:ascii="宋体" w:hAnsi="宋体" w:cs="宋体"/>
          <w:sz w:val="24"/>
          <w:szCs w:val="24"/>
          <w:lang w:val="en-US" w:eastAsia="zh-CN"/>
        </w:rPr>
        <w:t>在上文的算法都是单一的推荐算法，每个算法都有各自的有点和缺点；混合推荐算法不是一种算法的名称，而是多种推荐算法的混合使用得到的一种新的推荐算法，集百家之长，虽然提高了算法的复杂度，但是可以利用各种算法的优缺点进行互补。</w:t>
      </w:r>
    </w:p>
    <w:p>
      <w:pPr>
        <w:pStyle w:val="4"/>
        <w:rPr>
          <w:rFonts w:hint="eastAsia"/>
          <w:b/>
          <w:bCs w:val="0"/>
          <w:lang w:val="en-US" w:eastAsia="zh-CN"/>
        </w:rPr>
      </w:pPr>
      <w:bookmarkStart w:id="18" w:name="_Toc17099"/>
      <w:r>
        <w:rPr>
          <w:rFonts w:hint="eastAsia"/>
          <w:b/>
          <w:bCs w:val="0"/>
          <w:lang w:val="en-US" w:eastAsia="zh-CN"/>
        </w:rPr>
        <w:t>3.2 相似度算法总览</w:t>
      </w:r>
      <w:bookmarkEnd w:id="18"/>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推荐算法中具有一个核心的问题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相似度的判断，如何说明两个</w:t>
      </w:r>
      <w:r>
        <w:rPr>
          <w:rFonts w:hint="eastAsia" w:ascii="宋体" w:hAnsi="宋体" w:cs="宋体"/>
          <w:sz w:val="24"/>
          <w:szCs w:val="24"/>
          <w:lang w:val="en-US" w:eastAsia="zh-CN"/>
        </w:rPr>
        <w:t>项</w:t>
      </w:r>
      <w:r>
        <w:rPr>
          <w:rFonts w:hint="eastAsia" w:ascii="宋体" w:hAnsi="宋体" w:eastAsia="宋体" w:cs="宋体"/>
          <w:sz w:val="24"/>
          <w:szCs w:val="24"/>
          <w:lang w:val="en-US" w:eastAsia="zh-CN"/>
        </w:rPr>
        <w:t>之间的相似性，需要将具体的物体转化为一个数据向量通过向量之间的相似性来比较。因此需要采用合适的相似性算法来进行。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余弦相似度</w:t>
      </w:r>
      <w:r>
        <w:rPr>
          <w:rFonts w:hint="eastAsia" w:ascii="宋体" w:hAnsi="宋体" w:eastAsia="宋体" w:cs="宋体"/>
          <w:sz w:val="24"/>
          <w:szCs w:val="24"/>
          <w:lang w:val="en-US" w:eastAsia="zh-CN"/>
        </w:rPr>
        <w:t>通过</w:t>
      </w:r>
      <w:r>
        <w:rPr>
          <w:rFonts w:hint="eastAsia" w:ascii="宋体" w:hAnsi="宋体" w:eastAsia="宋体" w:cs="宋体"/>
          <w:sz w:val="24"/>
          <w:szCs w:val="24"/>
          <w:lang w:eastAsia="zh-CN"/>
        </w:rPr>
        <w:t>通过计算向量之间的夹角距离</w:t>
      </w:r>
      <w:r>
        <w:rPr>
          <w:rFonts w:hint="eastAsia" w:ascii="宋体" w:hAnsi="宋体" w:eastAsia="宋体" w:cs="宋体"/>
          <w:sz w:val="24"/>
          <w:szCs w:val="24"/>
          <w:lang w:val="en-US" w:eastAsia="zh-CN"/>
        </w:rPr>
        <w:t>来</w:t>
      </w:r>
      <w:r>
        <w:rPr>
          <w:rFonts w:hint="eastAsia" w:ascii="宋体" w:hAnsi="宋体" w:eastAsia="宋体" w:cs="宋体"/>
          <w:sz w:val="24"/>
          <w:szCs w:val="24"/>
          <w:lang w:eastAsia="zh-CN"/>
        </w:rPr>
        <w:t>比较两个向量的相似程度，距离小，相似度大，距离大，则相似性小。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eastAsia="zh-CN"/>
        </w:rPr>
      </w:pPr>
      <w:r>
        <w:rPr>
          <w:rFonts w:hint="eastAsia" w:ascii="宋体" w:hAnsi="宋体" w:cs="宋体"/>
          <w:sz w:val="24"/>
          <w:szCs w:val="24"/>
          <w:lang w:val="en-US" w:eastAsia="zh-CN"/>
        </w:rPr>
        <w:t>3.2</w:t>
      </w:r>
      <w:r>
        <w:rPr>
          <w:rFonts w:hint="eastAsia" w:ascii="宋体" w:hAnsi="宋体" w:eastAsia="宋体" w:cs="宋体"/>
          <w:sz w:val="24"/>
          <w:szCs w:val="24"/>
          <w:lang w:eastAsia="zh-CN"/>
        </w:rPr>
        <w:t>.1 欧几里得度量</w:t>
      </w:r>
      <w:r>
        <w:rPr>
          <w:rFonts w:hint="eastAsia" w:ascii="宋体" w:hAnsi="宋体" w:cs="宋体"/>
          <w:sz w:val="24"/>
          <w:szCs w:val="24"/>
          <w:lang w:eastAsia="zh-CN"/>
        </w:rPr>
        <w:t>（</w:t>
      </w:r>
      <w:r>
        <w:rPr>
          <w:rFonts w:hint="eastAsia" w:ascii="宋体" w:hAnsi="宋体" w:eastAsia="宋体" w:cs="宋体"/>
          <w:sz w:val="24"/>
          <w:szCs w:val="24"/>
          <w:lang w:eastAsia="zh-CN"/>
        </w:rPr>
        <w:t>欧氏距离</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 xml:space="preserve"> Eucledian Distance</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left"/>
        <w:textAlignment w:val="auto"/>
        <w:rPr>
          <w:rFonts w:hint="eastAsia" w:eastAsia="宋体"/>
          <w:lang w:eastAsia="zh-CN"/>
        </w:rPr>
        <w:sectPr>
          <w:pgSz w:w="11906" w:h="16838"/>
          <w:pgMar w:top="1440" w:right="1800" w:bottom="1440" w:left="1800" w:header="851" w:footer="992" w:gutter="0"/>
          <w:pgNumType w:fmt="decimal"/>
          <w:cols w:space="720" w:num="1"/>
          <w:titlePg/>
          <w:docGrid w:type="lines" w:linePitch="312" w:charSpace="0"/>
        </w:sectPr>
      </w:pPr>
      <w: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2049780</wp:posOffset>
                </wp:positionV>
                <wp:extent cx="5189220" cy="746760"/>
                <wp:effectExtent l="0" t="0" r="0" b="0"/>
                <wp:wrapNone/>
                <wp:docPr id="5" name="文本框 1"/>
                <wp:cNvGraphicFramePr/>
                <a:graphic xmlns:a="http://schemas.openxmlformats.org/drawingml/2006/main">
                  <a:graphicData uri="http://schemas.microsoft.com/office/word/2010/wordprocessingShape">
                    <wps:wsp>
                      <wps:cNvSpPr txBox="1"/>
                      <wps:spPr>
                        <a:xfrm>
                          <a:off x="0" y="0"/>
                          <a:ext cx="5189220" cy="746760"/>
                        </a:xfrm>
                        <a:prstGeom prst="rect">
                          <a:avLst/>
                        </a:prstGeom>
                      </wps:spPr>
                      <wps:style>
                        <a:lnRef idx="0">
                          <a:scrgbClr r="0" g="0" b="0"/>
                        </a:lnRef>
                        <a:fillRef idx="0">
                          <a:scrgbClr r="0" g="0" b="0"/>
                        </a:fillRef>
                        <a:effectRef idx="0">
                          <a:scrgbClr r="0" g="0" b="0"/>
                        </a:effectRef>
                        <a:fontRef idx="minor">
                          <a:schemeClr val="tx1"/>
                        </a:fontRef>
                      </wps:style>
                      <wps:txbx>
                        <w:txbxContent>
                          <w:p>
                            <w:pPr>
                              <w:pStyle w:val="10"/>
                              <w:kinsoku/>
                              <w:ind w:left="0"/>
                              <w:jc w:val="left"/>
                            </w:pPr>
                            <m:oMathPara>
                              <m:oMathParaPr>
                                <m:jc m:val="center"/>
                              </m:oMathParaPr>
                              <m:oMath>
                                <m:rad>
                                  <m:radPr>
                                    <m:degHide m:val="1"/>
                                    <m:ctrlPr>
                                      <w:rPr>
                                        <w:rFonts w:ascii="Cambria Math" w:hAnsi="Cambria Math"/>
                                        <w:i/>
                                        <w:kern w:val="24"/>
                                        <w:sz w:val="22"/>
                                        <w:szCs w:val="22"/>
                                      </w:rPr>
                                    </m:ctrlPr>
                                  </m:radPr>
                                  <m:deg>
                                    <m:ctrlPr>
                                      <w:rPr>
                                        <w:rFonts w:ascii="Cambria Math" w:hAnsi="Cambria Math"/>
                                        <w:i/>
                                        <w:kern w:val="24"/>
                                        <w:sz w:val="22"/>
                                        <w:szCs w:val="22"/>
                                      </w:rPr>
                                    </m:ctrlPr>
                                  </m:deg>
                                  <m:e>
                                    <m:nary>
                                      <m:naryPr>
                                        <m:chr m:val="∑"/>
                                        <m:limLoc m:val="undOvr"/>
                                        <m:ctrlPr>
                                          <w:rPr>
                                            <w:rFonts w:ascii="Cambria Math" w:hAnsi="Cambria Math"/>
                                            <w:i/>
                                            <w:kern w:val="24"/>
                                            <w:sz w:val="22"/>
                                            <w:szCs w:val="22"/>
                                          </w:rPr>
                                        </m:ctrlPr>
                                      </m:naryPr>
                                      <m:sub>
                                        <m:r>
                                          <m:rPr/>
                                          <w:rPr>
                                            <w:rFonts w:ascii="Cambria Math" w:hAnsi="Cambria Math" w:eastAsiaTheme="minorEastAsia"/>
                                            <w:color w:val="000000" w:themeColor="text1"/>
                                            <w:kern w:val="24"/>
                                            <w:sz w:val="22"/>
                                            <w:szCs w:val="22"/>
                                            <w14:textFill>
                                              <w14:solidFill>
                                                <w14:schemeClr w14:val="tx1"/>
                                              </w14:solidFill>
                                            </w14:textFill>
                                          </w:rPr>
                                          <m:t>i=1</m:t>
                                        </m:r>
                                        <m:ctrlPr>
                                          <w:rPr>
                                            <w:rFonts w:ascii="Cambria Math" w:hAnsi="Cambria Math"/>
                                            <w:i/>
                                            <w:kern w:val="24"/>
                                            <w:sz w:val="22"/>
                                            <w:szCs w:val="22"/>
                                          </w:rPr>
                                        </m:ctrlPr>
                                      </m:sub>
                                      <m:sup>
                                        <m:r>
                                          <m:rPr/>
                                          <w:rPr>
                                            <w:rFonts w:ascii="Cambria Math" w:hAnsi="Cambria Math" w:eastAsiaTheme="minorEastAsia"/>
                                            <w:color w:val="000000" w:themeColor="text1"/>
                                            <w:kern w:val="24"/>
                                            <w:sz w:val="22"/>
                                            <w:szCs w:val="22"/>
                                            <w14:textFill>
                                              <w14:solidFill>
                                                <w14:schemeClr w14:val="tx1"/>
                                              </w14:solidFill>
                                            </w14:textFill>
                                          </w:rPr>
                                          <m:t>k</m:t>
                                        </m:r>
                                        <m:ctrlPr>
                                          <w:rPr>
                                            <w:rFonts w:ascii="Cambria Math" w:hAnsi="Cambria Math"/>
                                            <w:i/>
                                            <w:kern w:val="24"/>
                                            <w:sz w:val="22"/>
                                            <w:szCs w:val="22"/>
                                          </w:rPr>
                                        </m:ctrlPr>
                                      </m:sup>
                                      <m:e>
                                        <m:sSup>
                                          <m:sSupPr>
                                            <m:ctrlPr>
                                              <w:rPr>
                                                <w:rFonts w:ascii="Cambria Math" w:hAnsi="Cambria Math"/>
                                                <w:i/>
                                                <w:kern w:val="24"/>
                                                <w:sz w:val="22"/>
                                                <w:szCs w:val="22"/>
                                              </w:rPr>
                                            </m:ctrlPr>
                                          </m:sSupPr>
                                          <m:e>
                                            <m:d>
                                              <m:dPr>
                                                <m:ctrlPr>
                                                  <w:rPr>
                                                    <w:rFonts w:ascii="Cambria Math" w:hAnsi="Cambria Math"/>
                                                    <w:i/>
                                                    <w:kern w:val="24"/>
                                                    <w:sz w:val="22"/>
                                                    <w:szCs w:val="22"/>
                                                  </w:rPr>
                                                </m:ctrlPr>
                                              </m:dPr>
                                              <m:e>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x</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r>
                                                  <m:rPr/>
                                                  <w:rPr>
                                                    <w:rFonts w:ascii="Cambria Math" w:hAnsi="Cambria Math" w:eastAsiaTheme="minorEastAsia"/>
                                                    <w:color w:val="000000" w:themeColor="text1"/>
                                                    <w:kern w:val="24"/>
                                                    <w:sz w:val="22"/>
                                                    <w:szCs w:val="22"/>
                                                    <w14:textFill>
                                                      <w14:solidFill>
                                                        <w14:schemeClr w14:val="tx1"/>
                                                      </w14:solidFill>
                                                    </w14:textFill>
                                                  </w:rPr>
                                                  <m:t>−</m:t>
                                                </m:r>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y</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ctrlPr>
                                                  <w:rPr>
                                                    <w:rFonts w:ascii="Cambria Math" w:hAnsi="Cambria Math"/>
                                                    <w:i/>
                                                    <w:kern w:val="24"/>
                                                    <w:sz w:val="22"/>
                                                    <w:szCs w:val="22"/>
                                                  </w:rPr>
                                                </m:ctrlPr>
                                              </m:e>
                                            </m:d>
                                            <m:ctrlPr>
                                              <w:rPr>
                                                <w:rFonts w:ascii="Cambria Math" w:hAnsi="Cambria Math"/>
                                                <w:i/>
                                                <w:kern w:val="24"/>
                                                <w:sz w:val="22"/>
                                                <w:szCs w:val="22"/>
                                              </w:rPr>
                                            </m:ctrlPr>
                                          </m:e>
                                          <m:sup>
                                            <m:r>
                                              <m:rPr/>
                                              <w:rPr>
                                                <w:rFonts w:ascii="Cambria Math" w:hAnsi="Cambria Math" w:eastAsiaTheme="minorEastAsia"/>
                                                <w:color w:val="000000" w:themeColor="text1"/>
                                                <w:kern w:val="24"/>
                                                <w:sz w:val="22"/>
                                                <w:szCs w:val="22"/>
                                                <w14:textFill>
                                                  <w14:solidFill>
                                                    <w14:schemeClr w14:val="tx1"/>
                                                  </w14:solidFill>
                                                </w14:textFill>
                                              </w:rPr>
                                              <m:t>2</m:t>
                                            </m:r>
                                            <m:ctrlPr>
                                              <w:rPr>
                                                <w:rFonts w:ascii="Cambria Math" w:hAnsi="Cambria Math"/>
                                                <w:i/>
                                                <w:kern w:val="24"/>
                                                <w:sz w:val="22"/>
                                                <w:szCs w:val="22"/>
                                              </w:rPr>
                                            </m:ctrlPr>
                                          </m:sup>
                                        </m:sSup>
                                        <m:ctrlPr>
                                          <w:rPr>
                                            <w:rFonts w:ascii="Cambria Math" w:hAnsi="Cambria Math"/>
                                            <w:i/>
                                            <w:kern w:val="24"/>
                                            <w:sz w:val="22"/>
                                            <w:szCs w:val="22"/>
                                          </w:rPr>
                                        </m:ctrlPr>
                                      </m:e>
                                    </m:nary>
                                    <m:ctrlPr>
                                      <w:rPr>
                                        <w:rFonts w:ascii="Cambria Math" w:hAnsi="Cambria Math"/>
                                        <w:i/>
                                        <w:kern w:val="24"/>
                                        <w:sz w:val="22"/>
                                        <w:szCs w:val="22"/>
                                      </w:rPr>
                                    </m:ctrlPr>
                                  </m:e>
                                </m:rad>
                              </m:oMath>
                            </m:oMathPara>
                          </w:p>
                        </w:txbxContent>
                      </wps:txbx>
                      <wps:bodyPr vertOverflow="clip" horzOverflow="clip" wrap="square" rtlCol="0" anchor="t">
                        <a:spAutoFit/>
                      </wps:bodyPr>
                    </wps:wsp>
                  </a:graphicData>
                </a:graphic>
              </wp:anchor>
            </w:drawing>
          </mc:Choice>
          <mc:Fallback>
            <w:pict>
              <v:shape id="文本框 1" o:spid="_x0000_s1026" o:spt="202" type="#_x0000_t202" style="position:absolute;left:0pt;margin-left:-3.6pt;margin-top:161.4pt;height:58.8pt;width:408.6pt;z-index:251659264;mso-width-relative:page;mso-height-relative:page;" filled="f" stroked="f" coordsize="21600,21600" o:gfxdata="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QsNpfXAAAACgEAAA8AAAAAAAAAAQAg&#10;AAAAIgAAAGRycy9kb3ducmV2LnhtbFBLAQIUABQAAAAIAIdO4kCvk/3C1gEAAJcDAAAOAAAAAAAA&#10;AAEAIAAAACYBAABkcnMvZTJvRG9jLnhtbFBLBQYAAAAABgAGAFkBAABuBQAAAAA=&#10;">
                <v:fill on="f" focussize="0,0"/>
                <v:stroke on="f"/>
                <v:imagedata o:title=""/>
                <o:lock v:ext="edit" aspectratio="f"/>
                <v:textbox style="mso-fit-shape-to-text:t;">
                  <w:txbxContent>
                    <w:p>
                      <w:pPr>
                        <w:pStyle w:val="10"/>
                        <w:kinsoku/>
                        <w:ind w:left="0"/>
                        <w:jc w:val="left"/>
                      </w:pPr>
                      <m:oMathPara>
                        <m:oMathParaPr>
                          <m:jc m:val="center"/>
                        </m:oMathParaPr>
                        <m:oMath>
                          <m:rad>
                            <m:radPr>
                              <m:degHide m:val="1"/>
                              <m:ctrlPr>
                                <w:rPr>
                                  <w:rFonts w:ascii="Cambria Math" w:hAnsi="Cambria Math"/>
                                  <w:i/>
                                  <w:kern w:val="24"/>
                                  <w:sz w:val="22"/>
                                  <w:szCs w:val="22"/>
                                </w:rPr>
                              </m:ctrlPr>
                            </m:radPr>
                            <m:deg>
                              <m:ctrlPr>
                                <w:rPr>
                                  <w:rFonts w:ascii="Cambria Math" w:hAnsi="Cambria Math"/>
                                  <w:i/>
                                  <w:kern w:val="24"/>
                                  <w:sz w:val="22"/>
                                  <w:szCs w:val="22"/>
                                </w:rPr>
                              </m:ctrlPr>
                            </m:deg>
                            <m:e>
                              <m:nary>
                                <m:naryPr>
                                  <m:chr m:val="∑"/>
                                  <m:limLoc m:val="undOvr"/>
                                  <m:ctrlPr>
                                    <w:rPr>
                                      <w:rFonts w:ascii="Cambria Math" w:hAnsi="Cambria Math"/>
                                      <w:i/>
                                      <w:kern w:val="24"/>
                                      <w:sz w:val="22"/>
                                      <w:szCs w:val="22"/>
                                    </w:rPr>
                                  </m:ctrlPr>
                                </m:naryPr>
                                <m:sub>
                                  <m:r>
                                    <m:rPr/>
                                    <w:rPr>
                                      <w:rFonts w:ascii="Cambria Math" w:hAnsi="Cambria Math" w:eastAsiaTheme="minorEastAsia"/>
                                      <w:color w:val="000000" w:themeColor="text1"/>
                                      <w:kern w:val="24"/>
                                      <w:sz w:val="22"/>
                                      <w:szCs w:val="22"/>
                                      <w14:textFill>
                                        <w14:solidFill>
                                          <w14:schemeClr w14:val="tx1"/>
                                        </w14:solidFill>
                                      </w14:textFill>
                                    </w:rPr>
                                    <m:t>i=1</m:t>
                                  </m:r>
                                  <m:ctrlPr>
                                    <w:rPr>
                                      <w:rFonts w:ascii="Cambria Math" w:hAnsi="Cambria Math"/>
                                      <w:i/>
                                      <w:kern w:val="24"/>
                                      <w:sz w:val="22"/>
                                      <w:szCs w:val="22"/>
                                    </w:rPr>
                                  </m:ctrlPr>
                                </m:sub>
                                <m:sup>
                                  <m:r>
                                    <m:rPr/>
                                    <w:rPr>
                                      <w:rFonts w:ascii="Cambria Math" w:hAnsi="Cambria Math" w:eastAsiaTheme="minorEastAsia"/>
                                      <w:color w:val="000000" w:themeColor="text1"/>
                                      <w:kern w:val="24"/>
                                      <w:sz w:val="22"/>
                                      <w:szCs w:val="22"/>
                                      <w14:textFill>
                                        <w14:solidFill>
                                          <w14:schemeClr w14:val="tx1"/>
                                        </w14:solidFill>
                                      </w14:textFill>
                                    </w:rPr>
                                    <m:t>k</m:t>
                                  </m:r>
                                  <m:ctrlPr>
                                    <w:rPr>
                                      <w:rFonts w:ascii="Cambria Math" w:hAnsi="Cambria Math"/>
                                      <w:i/>
                                      <w:kern w:val="24"/>
                                      <w:sz w:val="22"/>
                                      <w:szCs w:val="22"/>
                                    </w:rPr>
                                  </m:ctrlPr>
                                </m:sup>
                                <m:e>
                                  <m:sSup>
                                    <m:sSupPr>
                                      <m:ctrlPr>
                                        <w:rPr>
                                          <w:rFonts w:ascii="Cambria Math" w:hAnsi="Cambria Math"/>
                                          <w:i/>
                                          <w:kern w:val="24"/>
                                          <w:sz w:val="22"/>
                                          <w:szCs w:val="22"/>
                                        </w:rPr>
                                      </m:ctrlPr>
                                    </m:sSupPr>
                                    <m:e>
                                      <m:d>
                                        <m:dPr>
                                          <m:ctrlPr>
                                            <w:rPr>
                                              <w:rFonts w:ascii="Cambria Math" w:hAnsi="Cambria Math"/>
                                              <w:i/>
                                              <w:kern w:val="24"/>
                                              <w:sz w:val="22"/>
                                              <w:szCs w:val="22"/>
                                            </w:rPr>
                                          </m:ctrlPr>
                                        </m:dPr>
                                        <m:e>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x</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r>
                                            <m:rPr/>
                                            <w:rPr>
                                              <w:rFonts w:ascii="Cambria Math" w:hAnsi="Cambria Math" w:eastAsiaTheme="minorEastAsia"/>
                                              <w:color w:val="000000" w:themeColor="text1"/>
                                              <w:kern w:val="24"/>
                                              <w:sz w:val="22"/>
                                              <w:szCs w:val="22"/>
                                              <w14:textFill>
                                                <w14:solidFill>
                                                  <w14:schemeClr w14:val="tx1"/>
                                                </w14:solidFill>
                                              </w14:textFill>
                                            </w:rPr>
                                            <m:t>−</m:t>
                                          </m:r>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y</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ctrlPr>
                                            <w:rPr>
                                              <w:rFonts w:ascii="Cambria Math" w:hAnsi="Cambria Math"/>
                                              <w:i/>
                                              <w:kern w:val="24"/>
                                              <w:sz w:val="22"/>
                                              <w:szCs w:val="22"/>
                                            </w:rPr>
                                          </m:ctrlPr>
                                        </m:e>
                                      </m:d>
                                      <m:ctrlPr>
                                        <w:rPr>
                                          <w:rFonts w:ascii="Cambria Math" w:hAnsi="Cambria Math"/>
                                          <w:i/>
                                          <w:kern w:val="24"/>
                                          <w:sz w:val="22"/>
                                          <w:szCs w:val="22"/>
                                        </w:rPr>
                                      </m:ctrlPr>
                                    </m:e>
                                    <m:sup>
                                      <m:r>
                                        <m:rPr/>
                                        <w:rPr>
                                          <w:rFonts w:ascii="Cambria Math" w:hAnsi="Cambria Math" w:eastAsiaTheme="minorEastAsia"/>
                                          <w:color w:val="000000" w:themeColor="text1"/>
                                          <w:kern w:val="24"/>
                                          <w:sz w:val="22"/>
                                          <w:szCs w:val="22"/>
                                          <w14:textFill>
                                            <w14:solidFill>
                                              <w14:schemeClr w14:val="tx1"/>
                                            </w14:solidFill>
                                          </w14:textFill>
                                        </w:rPr>
                                        <m:t>2</m:t>
                                      </m:r>
                                      <m:ctrlPr>
                                        <w:rPr>
                                          <w:rFonts w:ascii="Cambria Math" w:hAnsi="Cambria Math"/>
                                          <w:i/>
                                          <w:kern w:val="24"/>
                                          <w:sz w:val="22"/>
                                          <w:szCs w:val="22"/>
                                        </w:rPr>
                                      </m:ctrlPr>
                                    </m:sup>
                                  </m:sSup>
                                  <m:ctrlPr>
                                    <w:rPr>
                                      <w:rFonts w:ascii="Cambria Math" w:hAnsi="Cambria Math"/>
                                      <w:i/>
                                      <w:kern w:val="24"/>
                                      <w:sz w:val="22"/>
                                      <w:szCs w:val="22"/>
                                    </w:rPr>
                                  </m:ctrlPr>
                                </m:e>
                              </m:nary>
                              <m:ctrlPr>
                                <w:rPr>
                                  <w:rFonts w:ascii="Cambria Math" w:hAnsi="Cambria Math"/>
                                  <w:i/>
                                  <w:kern w:val="24"/>
                                  <w:sz w:val="22"/>
                                  <w:szCs w:val="22"/>
                                </w:rPr>
                              </m:ctrlPr>
                            </m:e>
                          </m:rad>
                        </m:oMath>
                      </m:oMathPara>
                    </w:p>
                  </w:txbxContent>
                </v:textbox>
              </v:shape>
            </w:pict>
          </mc:Fallback>
        </mc:AlternateContent>
      </w:r>
      <w:r>
        <w:rPr>
          <w:rFonts w:hint="eastAsia" w:ascii="宋体" w:hAnsi="宋体" w:eastAsia="宋体" w:cs="宋体"/>
          <w:sz w:val="24"/>
          <w:szCs w:val="24"/>
          <w:lang w:eastAsia="zh-CN"/>
        </w:rPr>
        <w:t>欧氏距离是最常用的距离计算公式，即连接两个点的线段的长度，衡量多维空间中两个点之间的绝对距离，计算简单，使用勾股定理在笛卡尔坐标计算距离，当数据很稠密并且连续时，这是一种很好的计算方式。缺点：欧式距离受到尺度影响，这意味着所计算的距离会根据特征维度的单位不同发生倾斜，比如对身高（cm）和体重（kg）两个单位不同的指标使用欧式距离会使结果不准确。因此在使用欧式距离度量之前，需要对数据进行归一化处理，欧式距离在不同尺度具有风险。</w:t>
      </w:r>
      <w:r>
        <w:rPr>
          <w:rFonts w:ascii="Cambria Math" w:hAnsi="Cambria Math"/>
          <w:b/>
        </w:rPr>
        <w:br w:type="textWrapping"/>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3.2.2</w:t>
      </w:r>
      <w:r>
        <w:rPr>
          <w:rFonts w:hint="eastAsia" w:ascii="宋体" w:hAnsi="宋体" w:eastAsia="宋体" w:cs="宋体"/>
          <w:sz w:val="24"/>
          <w:szCs w:val="24"/>
          <w:lang w:eastAsia="zh-CN"/>
        </w:rPr>
        <w:t>曼哈顿距离（Manhattan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664845</wp:posOffset>
                </wp:positionV>
                <wp:extent cx="5283835" cy="574675"/>
                <wp:effectExtent l="0" t="0" r="0" b="0"/>
                <wp:wrapTopAndBottom/>
                <wp:docPr id="6" name="文本框 5"/>
                <wp:cNvGraphicFramePr/>
                <a:graphic xmlns:a="http://schemas.openxmlformats.org/drawingml/2006/main">
                  <a:graphicData uri="http://schemas.microsoft.com/office/word/2010/wordprocessingShape">
                    <wps:wsp>
                      <wps:cNvSpPr txBox="1"/>
                      <wps:spPr>
                        <a:xfrm>
                          <a:off x="0" y="0"/>
                          <a:ext cx="5283835" cy="574675"/>
                        </a:xfrm>
                        <a:prstGeom prst="rect">
                          <a:avLst/>
                        </a:prstGeom>
                      </wps:spPr>
                      <wps:style>
                        <a:lnRef idx="0">
                          <a:scrgbClr r="0" g="0" b="0"/>
                        </a:lnRef>
                        <a:fillRef idx="0">
                          <a:scrgbClr r="0" g="0" b="0"/>
                        </a:fillRef>
                        <a:effectRef idx="0">
                          <a:scrgbClr r="0" g="0" b="0"/>
                        </a:effectRef>
                        <a:fontRef idx="minor">
                          <a:schemeClr val="tx1"/>
                        </a:fontRef>
                      </wps:style>
                      <wps:txbx>
                        <w:txbxContent>
                          <w:p>
                            <w:pPr>
                              <w:pStyle w:val="10"/>
                              <w:kinsoku/>
                              <w:ind w:left="0"/>
                              <w:jc w:val="left"/>
                            </w:pPr>
                            <m:oMathPara>
                              <m:oMath>
                                <m:nary>
                                  <m:naryPr>
                                    <m:chr m:val="∑"/>
                                    <m:limLoc m:val="undOvr"/>
                                    <m:ctrlPr>
                                      <w:rPr>
                                        <w:rFonts w:ascii="Cambria Math" w:hAnsi="Cambria Math"/>
                                        <w:i/>
                                        <w:kern w:val="24"/>
                                        <w:sz w:val="22"/>
                                        <w:szCs w:val="22"/>
                                      </w:rPr>
                                    </m:ctrlPr>
                                  </m:naryPr>
                                  <m:sub>
                                    <m:r>
                                      <m:rPr/>
                                      <w:rPr>
                                        <w:rFonts w:ascii="Cambria Math" w:hAnsi="Cambria Math" w:eastAsiaTheme="minorEastAsia"/>
                                        <w:color w:val="000000" w:themeColor="text1"/>
                                        <w:kern w:val="24"/>
                                        <w:sz w:val="22"/>
                                        <w:szCs w:val="22"/>
                                        <w14:textFill>
                                          <w14:solidFill>
                                            <w14:schemeClr w14:val="tx1"/>
                                          </w14:solidFill>
                                        </w14:textFill>
                                      </w:rPr>
                                      <m:t>i=1</m:t>
                                    </m:r>
                                    <m:ctrlPr>
                                      <w:rPr>
                                        <w:rFonts w:ascii="Cambria Math" w:hAnsi="Cambria Math"/>
                                        <w:i/>
                                        <w:kern w:val="24"/>
                                        <w:sz w:val="22"/>
                                        <w:szCs w:val="22"/>
                                      </w:rPr>
                                    </m:ctrlPr>
                                  </m:sub>
                                  <m:sup>
                                    <m:r>
                                      <m:rPr/>
                                      <w:rPr>
                                        <w:rFonts w:ascii="Cambria Math" w:hAnsi="Cambria Math" w:eastAsiaTheme="minorEastAsia"/>
                                        <w:color w:val="000000" w:themeColor="text1"/>
                                        <w:kern w:val="24"/>
                                        <w:sz w:val="22"/>
                                        <w:szCs w:val="22"/>
                                        <w14:textFill>
                                          <w14:solidFill>
                                            <w14:schemeClr w14:val="tx1"/>
                                          </w14:solidFill>
                                        </w14:textFill>
                                      </w:rPr>
                                      <m:t>k</m:t>
                                    </m:r>
                                    <m:ctrlPr>
                                      <w:rPr>
                                        <w:rFonts w:ascii="Cambria Math" w:hAnsi="Cambria Math"/>
                                        <w:i/>
                                        <w:kern w:val="24"/>
                                        <w:sz w:val="22"/>
                                        <w:szCs w:val="22"/>
                                      </w:rPr>
                                    </m:ctrlPr>
                                  </m:sup>
                                  <m:e>
                                    <m:d>
                                      <m:dPr>
                                        <m:begChr m:val="|"/>
                                        <m:endChr m:val="|"/>
                                        <m:ctrlPr>
                                          <w:rPr>
                                            <w:rFonts w:ascii="Cambria Math" w:hAnsi="Cambria Math"/>
                                            <w:i/>
                                            <w:kern w:val="24"/>
                                            <w:sz w:val="22"/>
                                            <w:szCs w:val="22"/>
                                          </w:rPr>
                                        </m:ctrlPr>
                                      </m:dPr>
                                      <m:e>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x</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r>
                                          <m:rPr/>
                                          <w:rPr>
                                            <w:rFonts w:ascii="Cambria Math" w:hAnsi="Cambria Math" w:eastAsiaTheme="minorEastAsia"/>
                                            <w:color w:val="000000" w:themeColor="text1"/>
                                            <w:kern w:val="24"/>
                                            <w:sz w:val="22"/>
                                            <w:szCs w:val="22"/>
                                            <w14:textFill>
                                              <w14:solidFill>
                                                <w14:schemeClr w14:val="tx1"/>
                                              </w14:solidFill>
                                            </w14:textFill>
                                          </w:rPr>
                                          <m:t>−</m:t>
                                        </m:r>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y</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ctrlPr>
                                          <w:rPr>
                                            <w:rFonts w:ascii="Cambria Math" w:hAnsi="Cambria Math"/>
                                            <w:i/>
                                            <w:kern w:val="24"/>
                                            <w:sz w:val="22"/>
                                            <w:szCs w:val="22"/>
                                          </w:rPr>
                                        </m:ctrlPr>
                                      </m:e>
                                    </m:d>
                                    <m:ctrlPr>
                                      <w:rPr>
                                        <w:rFonts w:ascii="Cambria Math" w:hAnsi="Cambria Math"/>
                                        <w:i/>
                                        <w:kern w:val="24"/>
                                        <w:sz w:val="22"/>
                                        <w:szCs w:val="22"/>
                                      </w:rPr>
                                    </m:ctrlPr>
                                  </m:e>
                                </m:nary>
                              </m:oMath>
                            </m:oMathPara>
                          </w:p>
                        </w:txbxContent>
                      </wps:txbx>
                      <wps:bodyPr vertOverflow="clip" horzOverflow="clip" wrap="square" rtlCol="0" anchor="t">
                        <a:spAutoFit/>
                      </wps:bodyPr>
                    </wps:wsp>
                  </a:graphicData>
                </a:graphic>
              </wp:anchor>
            </w:drawing>
          </mc:Choice>
          <mc:Fallback>
            <w:pict>
              <v:shape id="文本框 5" o:spid="_x0000_s1026" o:spt="202" type="#_x0000_t202" style="position:absolute;left:0pt;margin-left:3.6pt;margin-top:52.35pt;height:45.25pt;width:416.05pt;mso-wrap-distance-bottom:0pt;mso-wrap-distance-top:0pt;z-index:251660288;mso-width-relative:page;mso-height-relative:page;" filled="f" stroked="f" coordsize="21600,21600" o:gfxdata="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6K2Eh1wAAAAkBAAAPAAAAAAAAAAEA&#10;IAAAACIAAABkcnMvZG93bnJldi54bWxQSwECFAAUAAAACACHTuJAtA+R59cBAACXAwAADgAAAAAA&#10;AAABACAAAAAmAQAAZHJzL2Uyb0RvYy54bWxQSwUGAAAAAAYABgBZAQAAbwUAAAAA&#10;">
                <v:fill on="f" focussize="0,0"/>
                <v:stroke on="f"/>
                <v:imagedata o:title=""/>
                <o:lock v:ext="edit" aspectratio="f"/>
                <v:textbox style="mso-fit-shape-to-text:t;">
                  <w:txbxContent>
                    <w:p>
                      <w:pPr>
                        <w:pStyle w:val="10"/>
                        <w:kinsoku/>
                        <w:ind w:left="0"/>
                        <w:jc w:val="left"/>
                      </w:pPr>
                      <m:oMathPara>
                        <m:oMath>
                          <m:nary>
                            <m:naryPr>
                              <m:chr m:val="∑"/>
                              <m:limLoc m:val="undOvr"/>
                              <m:ctrlPr>
                                <w:rPr>
                                  <w:rFonts w:ascii="Cambria Math" w:hAnsi="Cambria Math"/>
                                  <w:i/>
                                  <w:kern w:val="24"/>
                                  <w:sz w:val="22"/>
                                  <w:szCs w:val="22"/>
                                </w:rPr>
                              </m:ctrlPr>
                            </m:naryPr>
                            <m:sub>
                              <m:r>
                                <m:rPr/>
                                <w:rPr>
                                  <w:rFonts w:ascii="Cambria Math" w:hAnsi="Cambria Math" w:eastAsiaTheme="minorEastAsia"/>
                                  <w:color w:val="000000" w:themeColor="text1"/>
                                  <w:kern w:val="24"/>
                                  <w:sz w:val="22"/>
                                  <w:szCs w:val="22"/>
                                  <w14:textFill>
                                    <w14:solidFill>
                                      <w14:schemeClr w14:val="tx1"/>
                                    </w14:solidFill>
                                  </w14:textFill>
                                </w:rPr>
                                <m:t>i=1</m:t>
                              </m:r>
                              <m:ctrlPr>
                                <w:rPr>
                                  <w:rFonts w:ascii="Cambria Math" w:hAnsi="Cambria Math"/>
                                  <w:i/>
                                  <w:kern w:val="24"/>
                                  <w:sz w:val="22"/>
                                  <w:szCs w:val="22"/>
                                </w:rPr>
                              </m:ctrlPr>
                            </m:sub>
                            <m:sup>
                              <m:r>
                                <m:rPr/>
                                <w:rPr>
                                  <w:rFonts w:ascii="Cambria Math" w:hAnsi="Cambria Math" w:eastAsiaTheme="minorEastAsia"/>
                                  <w:color w:val="000000" w:themeColor="text1"/>
                                  <w:kern w:val="24"/>
                                  <w:sz w:val="22"/>
                                  <w:szCs w:val="22"/>
                                  <w14:textFill>
                                    <w14:solidFill>
                                      <w14:schemeClr w14:val="tx1"/>
                                    </w14:solidFill>
                                  </w14:textFill>
                                </w:rPr>
                                <m:t>k</m:t>
                              </m:r>
                              <m:ctrlPr>
                                <w:rPr>
                                  <w:rFonts w:ascii="Cambria Math" w:hAnsi="Cambria Math"/>
                                  <w:i/>
                                  <w:kern w:val="24"/>
                                  <w:sz w:val="22"/>
                                  <w:szCs w:val="22"/>
                                </w:rPr>
                              </m:ctrlPr>
                            </m:sup>
                            <m:e>
                              <m:d>
                                <m:dPr>
                                  <m:begChr m:val="|"/>
                                  <m:endChr m:val="|"/>
                                  <m:ctrlPr>
                                    <w:rPr>
                                      <w:rFonts w:ascii="Cambria Math" w:hAnsi="Cambria Math"/>
                                      <w:i/>
                                      <w:kern w:val="24"/>
                                      <w:sz w:val="22"/>
                                      <w:szCs w:val="22"/>
                                    </w:rPr>
                                  </m:ctrlPr>
                                </m:dPr>
                                <m:e>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x</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r>
                                    <m:rPr/>
                                    <w:rPr>
                                      <w:rFonts w:ascii="Cambria Math" w:hAnsi="Cambria Math" w:eastAsiaTheme="minorEastAsia"/>
                                      <w:color w:val="000000" w:themeColor="text1"/>
                                      <w:kern w:val="24"/>
                                      <w:sz w:val="22"/>
                                      <w:szCs w:val="22"/>
                                      <w14:textFill>
                                        <w14:solidFill>
                                          <w14:schemeClr w14:val="tx1"/>
                                        </w14:solidFill>
                                      </w14:textFill>
                                    </w:rPr>
                                    <m:t>−</m:t>
                                  </m:r>
                                  <m:sSub>
                                    <m:sSubPr>
                                      <m:ctrlPr>
                                        <w:rPr>
                                          <w:rFonts w:ascii="Cambria Math" w:hAnsi="Cambria Math"/>
                                          <w:i/>
                                          <w:kern w:val="24"/>
                                          <w:sz w:val="22"/>
                                          <w:szCs w:val="22"/>
                                        </w:rPr>
                                      </m:ctrlPr>
                                    </m:sSubPr>
                                    <m:e>
                                      <m:r>
                                        <m:rPr/>
                                        <w:rPr>
                                          <w:rFonts w:ascii="Cambria Math" w:hAnsi="Cambria Math" w:eastAsiaTheme="minorEastAsia"/>
                                          <w:color w:val="000000" w:themeColor="text1"/>
                                          <w:kern w:val="24"/>
                                          <w:sz w:val="22"/>
                                          <w:szCs w:val="22"/>
                                          <w14:textFill>
                                            <w14:solidFill>
                                              <w14:schemeClr w14:val="tx1"/>
                                            </w14:solidFill>
                                          </w14:textFill>
                                        </w:rPr>
                                        <m:t>y</m:t>
                                      </m:r>
                                      <m:ctrlPr>
                                        <w:rPr>
                                          <w:rFonts w:ascii="Cambria Math" w:hAnsi="Cambria Math"/>
                                          <w:i/>
                                          <w:kern w:val="24"/>
                                          <w:sz w:val="22"/>
                                          <w:szCs w:val="22"/>
                                        </w:rPr>
                                      </m:ctrlPr>
                                    </m:e>
                                    <m:sub>
                                      <m:r>
                                        <m:rPr/>
                                        <w:rPr>
                                          <w:rFonts w:ascii="Cambria Math" w:hAnsi="Cambria Math" w:eastAsiaTheme="minorEastAsia"/>
                                          <w:color w:val="000000" w:themeColor="text1"/>
                                          <w:kern w:val="24"/>
                                          <w:sz w:val="22"/>
                                          <w:szCs w:val="22"/>
                                          <w14:textFill>
                                            <w14:solidFill>
                                              <w14:schemeClr w14:val="tx1"/>
                                            </w14:solidFill>
                                          </w14:textFill>
                                        </w:rPr>
                                        <m:t>i</m:t>
                                      </m:r>
                                      <m:ctrlPr>
                                        <w:rPr>
                                          <w:rFonts w:ascii="Cambria Math" w:hAnsi="Cambria Math"/>
                                          <w:i/>
                                          <w:kern w:val="24"/>
                                          <w:sz w:val="22"/>
                                          <w:szCs w:val="22"/>
                                        </w:rPr>
                                      </m:ctrlPr>
                                    </m:sub>
                                  </m:sSub>
                                  <m:ctrlPr>
                                    <w:rPr>
                                      <w:rFonts w:ascii="Cambria Math" w:hAnsi="Cambria Math"/>
                                      <w:i/>
                                      <w:kern w:val="24"/>
                                      <w:sz w:val="22"/>
                                      <w:szCs w:val="22"/>
                                    </w:rPr>
                                  </m:ctrlPr>
                                </m:e>
                              </m:d>
                              <m:ctrlPr>
                                <w:rPr>
                                  <w:rFonts w:ascii="Cambria Math" w:hAnsi="Cambria Math"/>
                                  <w:i/>
                                  <w:kern w:val="24"/>
                                  <w:sz w:val="22"/>
                                  <w:szCs w:val="22"/>
                                </w:rPr>
                              </m:ctrlPr>
                            </m:e>
                          </m:nary>
                        </m:oMath>
                      </m:oMathPara>
                    </w:p>
                  </w:txbxContent>
                </v:textbox>
                <w10:wrap type="topAndBottom"/>
              </v:shape>
            </w:pict>
          </mc:Fallback>
        </mc:AlternateContent>
      </w:r>
      <w:r>
        <w:rPr>
          <w:rFonts w:hint="eastAsia" w:ascii="宋体" w:hAnsi="宋体" w:eastAsia="宋体" w:cs="宋体"/>
          <w:sz w:val="24"/>
          <w:szCs w:val="24"/>
          <w:lang w:val="en-US" w:eastAsia="zh-CN"/>
        </w:rPr>
        <w:t>曼哈顿距离也叫出租车距离，</w:t>
      </w:r>
      <w:r>
        <w:rPr>
          <w:rFonts w:hint="eastAsia" w:ascii="宋体" w:hAnsi="宋体" w:cs="宋体"/>
          <w:sz w:val="24"/>
          <w:szCs w:val="24"/>
          <w:lang w:val="en-US" w:eastAsia="zh-CN"/>
        </w:rPr>
        <w:t>正正方方街区的城市中，出租车从A点到B点的距离。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3.2.3 切比雪夫距离 </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Chebyshev Distance</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 xml:space="preserve">3.2.4 闵可夫斯基距离 </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Minkowski distance</w:t>
      </w:r>
      <w:r>
        <w:rPr>
          <w:rFonts w:hint="eastAsia" w:ascii="宋体" w:hAnsi="宋体" w:cs="宋体"/>
          <w:sz w:val="24"/>
          <w:szCs w:val="24"/>
          <w:lang w:val="en-US" w:eastAsia="zh-CN"/>
        </w:rPr>
        <w:t>）</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eastAsia="zh-CN"/>
        </w:rPr>
      </w:pPr>
      <w:r>
        <w:rPr>
          <w:rFonts w:hint="eastAsia" w:ascii="宋体" w:hAnsi="宋体" w:eastAsia="宋体" w:cs="宋体"/>
          <w:sz w:val="24"/>
          <w:szCs w:val="24"/>
          <w:lang w:val="en-US" w:eastAsia="zh-CN"/>
        </w:rPr>
        <w:t xml:space="preserve">3.2.5 </w:t>
      </w:r>
      <w:r>
        <w:rPr>
          <w:rFonts w:hint="eastAsia" w:ascii="宋体" w:hAnsi="宋体" w:eastAsia="宋体" w:cs="宋体"/>
          <w:sz w:val="24"/>
          <w:szCs w:val="24"/>
          <w:lang w:eastAsia="zh-CN"/>
        </w:rPr>
        <w:t xml:space="preserve">余弦相似度 </w:t>
      </w:r>
      <w:r>
        <w:rPr>
          <w:rFonts w:hint="eastAsia" w:ascii="宋体" w:hAnsi="宋体" w:cs="宋体"/>
          <w:sz w:val="24"/>
          <w:szCs w:val="24"/>
          <w:lang w:eastAsia="zh-CN"/>
        </w:rPr>
        <w:t>（</w:t>
      </w:r>
      <w:r>
        <w:rPr>
          <w:rFonts w:hint="eastAsia" w:ascii="宋体" w:hAnsi="宋体" w:eastAsia="宋体" w:cs="宋体"/>
          <w:sz w:val="24"/>
          <w:szCs w:val="24"/>
          <w:lang w:eastAsia="zh-CN"/>
        </w:rPr>
        <w:t>Cosine Similarity</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pPr>
      <w:r>
        <w:rPr>
          <w:rFonts w:hint="eastAsia" w:ascii="宋体" w:hAnsi="宋体" w:eastAsia="宋体" w:cs="宋体"/>
          <w:sz w:val="24"/>
          <w:szCs w:val="24"/>
          <w:lang w:val="en-US" w:eastAsia="zh-CN"/>
        </w:rPr>
        <w:t>余弦相似度通过计算两个向量的夹角余弦值来评估他们的相似度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将向量</w:t>
      </w:r>
      <w:r>
        <w:rPr>
          <w:rFonts w:hint="eastAsia" w:ascii="宋体" w:hAnsi="宋体" w:cs="宋体"/>
          <w:sz w:val="24"/>
          <w:szCs w:val="24"/>
          <w:lang w:val="en-US" w:eastAsia="zh-CN"/>
        </w:rPr>
        <w:t>分布到直角坐标系（n维向量分布到n维空间直角坐标系中）</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绘制从零点出发的</w:t>
      </w:r>
      <w:r>
        <w:rPr>
          <w:rFonts w:hint="eastAsia" w:ascii="宋体" w:hAnsi="宋体" w:eastAsia="宋体" w:cs="宋体"/>
          <w:sz w:val="24"/>
          <w:szCs w:val="24"/>
          <w:lang w:val="en-US" w:eastAsia="zh-CN"/>
        </w:rPr>
        <w:t>向量空间，</w:t>
      </w:r>
      <w:r>
        <w:rPr>
          <w:rFonts w:hint="eastAsia" w:ascii="宋体" w:hAnsi="宋体" w:cs="宋体"/>
          <w:sz w:val="24"/>
          <w:szCs w:val="24"/>
          <w:lang w:val="en-US" w:eastAsia="zh-CN"/>
        </w:rPr>
        <w:t>求两个向量之间夹角</w:t>
      </w:r>
      <w:r>
        <w:rPr>
          <w:rFonts w:hint="eastAsia" w:ascii="宋体" w:hAnsi="宋体" w:eastAsia="宋体" w:cs="宋体"/>
          <w:sz w:val="24"/>
          <w:szCs w:val="24"/>
          <w:lang w:val="en-US" w:eastAsia="zh-CN"/>
        </w:rPr>
        <w:t>余弦值，</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这两个向量的相似性</w:t>
      </w:r>
      <w:r>
        <w:rPr>
          <w:rFonts w:hint="eastAsia" w:ascii="宋体" w:hAnsi="宋体" w:cs="宋体"/>
          <w:sz w:val="24"/>
          <w:szCs w:val="24"/>
          <w:lang w:val="en-US" w:eastAsia="zh-CN"/>
        </w:rPr>
        <w:t>，当</w:t>
      </w:r>
      <w:r>
        <w:rPr>
          <w:rFonts w:hint="eastAsia" w:ascii="宋体" w:hAnsi="宋体" w:eastAsia="宋体" w:cs="宋体"/>
          <w:sz w:val="24"/>
          <w:szCs w:val="24"/>
          <w:lang w:val="en-US" w:eastAsia="zh-CN"/>
        </w:rPr>
        <w:t>夹角越小，余弦值越接近于1，它们的方向越吻合，则越相似</w:t>
      </w:r>
      <w:r>
        <w:rPr>
          <w:rFonts w:hint="eastAsia" w:ascii="宋体" w:hAnsi="宋体" w:cs="宋体"/>
          <w:sz w:val="24"/>
          <w:szCs w:val="24"/>
          <w:lang w:val="en-US" w:eastAsia="zh-CN"/>
        </w:rPr>
        <w:t>，反之则不相似</w:t>
      </w:r>
      <w:r>
        <w:rPr>
          <w:rFonts w:hint="eastAsia" w:ascii="宋体" w:hAnsi="宋体" w:eastAsia="宋体" w:cs="宋体"/>
          <w:sz w:val="24"/>
          <w:szCs w:val="24"/>
          <w:lang w:val="en-US" w:eastAsia="zh-CN"/>
        </w:rPr>
        <w:t>。</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 xml:space="preserve">3.2.6 </w:t>
      </w:r>
      <w:r>
        <w:rPr>
          <w:rFonts w:hint="eastAsia" w:ascii="宋体" w:hAnsi="宋体" w:eastAsia="宋体" w:cs="宋体"/>
          <w:sz w:val="24"/>
          <w:szCs w:val="24"/>
          <w:lang w:eastAsia="zh-CN"/>
        </w:rPr>
        <w:t>杰卡德相似度</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（J</w:t>
      </w:r>
      <w:r>
        <w:rPr>
          <w:rFonts w:hint="default" w:ascii="宋体" w:hAnsi="宋体" w:eastAsia="宋体" w:cs="宋体"/>
          <w:sz w:val="24"/>
          <w:szCs w:val="24"/>
          <w:lang w:val="en-US" w:eastAsia="zh-CN"/>
        </w:rPr>
        <w:t>accard Similarity</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cs="宋体"/>
          <w:sz w:val="24"/>
          <w:szCs w:val="24"/>
          <w:lang w:val="en-US" w:eastAsia="zh-CN"/>
        </w:rPr>
        <w:t>对于</w:t>
      </w:r>
      <w:r>
        <w:rPr>
          <w:rFonts w:hint="eastAsia" w:ascii="宋体" w:hAnsi="宋体" w:eastAsia="宋体" w:cs="宋体"/>
          <w:sz w:val="24"/>
          <w:szCs w:val="24"/>
          <w:lang w:val="en-US" w:eastAsia="zh-CN"/>
        </w:rPr>
        <w:t>两个集合A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cs="宋体"/>
          <w:sz w:val="24"/>
          <w:szCs w:val="24"/>
          <w:lang w:val="en-US" w:eastAsia="zh-CN"/>
        </w:rPr>
        <w:t>，利用A、B</w:t>
      </w:r>
      <w:r>
        <w:rPr>
          <w:rFonts w:hint="eastAsia" w:ascii="宋体" w:hAnsi="宋体" w:eastAsia="宋体" w:cs="宋体"/>
          <w:sz w:val="24"/>
          <w:szCs w:val="24"/>
          <w:lang w:val="en-US" w:eastAsia="zh-CN"/>
        </w:rPr>
        <w:t>交集元素的个数</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A、B并集中所占的比例</w:t>
      </w:r>
      <w:r>
        <w:rPr>
          <w:rFonts w:hint="eastAsia" w:ascii="宋体" w:hAnsi="宋体" w:cs="宋体"/>
          <w:sz w:val="24"/>
          <w:szCs w:val="24"/>
          <w:lang w:val="en-US" w:eastAsia="zh-CN"/>
        </w:rPr>
        <w:t>来确定集合的相似度</w:t>
      </w:r>
      <w:r>
        <w:rPr>
          <w:rFonts w:hint="eastAsia" w:ascii="宋体" w:hAnsi="宋体" w:eastAsia="宋体" w:cs="宋体"/>
          <w:sz w:val="24"/>
          <w:szCs w:val="24"/>
          <w:lang w:val="en-US" w:eastAsia="zh-CN"/>
        </w:rPr>
        <w:t>，称为这两个集合的杰卡德系数，用符号 J(A,B) 表示。杰卡德相似系数是衡量两个集合相似度的一种指标</w:t>
      </w:r>
      <w:r>
        <w:rPr>
          <w:rFonts w:hint="eastAsia" w:ascii="宋体" w:hAnsi="宋体" w:cs="宋体"/>
          <w:sz w:val="24"/>
          <w:szCs w:val="24"/>
          <w:lang w:val="en-US" w:eastAsia="zh-CN"/>
        </w:rPr>
        <w:t>。</w:t>
      </w:r>
    </w:p>
    <w:p>
      <w:pPr>
        <w:pStyle w:val="2"/>
        <w:ind w:left="0" w:leftChars="0" w:firstLine="0" w:firstLineChars="0"/>
        <w:rPr>
          <w:rFonts w:hint="default"/>
          <w:lang w:val="en-US" w:eastAsia="zh-CN"/>
        </w:rPr>
      </w:pPr>
    </w:p>
    <w:p>
      <w:pPr>
        <w:pStyle w:val="4"/>
        <w:rPr>
          <w:rFonts w:hint="default"/>
          <w:b/>
          <w:bCs w:val="0"/>
          <w:lang w:val="en-US" w:eastAsia="zh-CN"/>
        </w:rPr>
      </w:pPr>
      <w:bookmarkStart w:id="19" w:name="_Toc4642"/>
      <w:r>
        <w:rPr>
          <w:rFonts w:hint="eastAsia"/>
          <w:b/>
          <w:bCs w:val="0"/>
          <w:lang w:val="en-US" w:eastAsia="zh-CN"/>
        </w:rPr>
        <w:t>3.3 推荐系统评测</w:t>
      </w:r>
      <w:bookmarkEnd w:id="19"/>
    </w:p>
    <w:p>
      <w:pPr>
        <w:numPr>
          <w:ilvl w:val="0"/>
          <w:numId w:val="0"/>
        </w:numPr>
        <w:ind w:left="840" w:leftChars="0"/>
        <w:rPr>
          <w:rFonts w:hint="eastAsia"/>
          <w:sz w:val="24"/>
          <w:szCs w:val="32"/>
          <w:lang w:val="en-US" w:eastAsia="zh-CN"/>
        </w:rPr>
      </w:pPr>
      <w:r>
        <w:rPr>
          <w:rFonts w:hint="eastAsia"/>
          <w:sz w:val="24"/>
          <w:szCs w:val="32"/>
          <w:lang w:val="en-US" w:eastAsia="zh-CN"/>
        </w:rPr>
        <w:t>评价一个推荐系统的优劣</w:t>
      </w:r>
    </w:p>
    <w:p>
      <w:pPr>
        <w:numPr>
          <w:ilvl w:val="0"/>
          <w:numId w:val="0"/>
        </w:numPr>
        <w:ind w:left="840" w:leftChars="0"/>
        <w:rPr>
          <w:rFonts w:hint="eastAsia"/>
          <w:sz w:val="24"/>
          <w:szCs w:val="32"/>
          <w:lang w:val="en-US" w:eastAsia="zh-CN"/>
        </w:rPr>
      </w:pPr>
      <w:r>
        <w:rPr>
          <w:rFonts w:hint="eastAsia"/>
          <w:sz w:val="24"/>
          <w:szCs w:val="32"/>
          <w:lang w:val="en-US" w:eastAsia="zh-CN"/>
        </w:rPr>
        <w:t>离线评价</w:t>
      </w:r>
    </w:p>
    <w:p>
      <w:pPr>
        <w:numPr>
          <w:ilvl w:val="0"/>
          <w:numId w:val="0"/>
        </w:numPr>
        <w:ind w:left="840" w:leftChars="0"/>
        <w:rPr>
          <w:rFonts w:hint="default"/>
          <w:sz w:val="24"/>
          <w:szCs w:val="32"/>
          <w:lang w:val="en-US" w:eastAsia="zh-CN"/>
        </w:rPr>
      </w:pPr>
      <w:r>
        <w:rPr>
          <w:rFonts w:hint="eastAsia"/>
          <w:sz w:val="24"/>
          <w:szCs w:val="32"/>
          <w:lang w:val="en-US" w:eastAsia="zh-CN"/>
        </w:rPr>
        <w:t>在线评价</w:t>
      </w:r>
    </w:p>
    <w:p>
      <w:pPr>
        <w:numPr>
          <w:ilvl w:val="0"/>
          <w:numId w:val="4"/>
        </w:numPr>
        <w:ind w:left="840" w:leftChars="0"/>
        <w:rPr>
          <w:rFonts w:hint="default"/>
          <w:sz w:val="24"/>
          <w:szCs w:val="32"/>
          <w:lang w:val="en-US" w:eastAsia="zh-CN"/>
        </w:rPr>
      </w:pPr>
      <w:r>
        <w:rPr>
          <w:rFonts w:hint="eastAsia"/>
          <w:sz w:val="24"/>
          <w:szCs w:val="32"/>
          <w:lang w:val="en-US" w:eastAsia="zh-CN"/>
        </w:rPr>
        <w:t>准确率</w:t>
      </w:r>
      <w:r>
        <w:rPr>
          <w:rFonts w:hint="default"/>
          <w:sz w:val="24"/>
          <w:szCs w:val="32"/>
          <w:lang w:val="en-US" w:eastAsia="zh-CN"/>
        </w:rPr>
        <w:t>准确</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精确率</w:t>
      </w:r>
      <w:bookmarkStart w:id="34" w:name="_GoBack"/>
      <w:bookmarkEnd w:id="34"/>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召回率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准确率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AUC</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ROC</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FPR</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TPR</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Fscore</w:t>
      </w:r>
    </w:p>
    <w:p>
      <w:pPr>
        <w:numPr>
          <w:ilvl w:val="0"/>
          <w:numId w:val="0"/>
        </w:numPr>
        <w:ind w:left="840" w:leftChars="0"/>
        <w:rPr>
          <w:rFonts w:hint="default"/>
          <w:sz w:val="24"/>
          <w:szCs w:val="32"/>
          <w:lang w:val="en-US" w:eastAsia="zh-CN"/>
        </w:rPr>
      </w:pPr>
      <w:r>
        <w:rPr>
          <w:rFonts w:hint="default"/>
          <w:sz w:val="24"/>
          <w:szCs w:val="32"/>
          <w:lang w:val="en-US" w:eastAsia="zh-CN"/>
        </w:rPr>
        <w:t>评分预测</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平均绝对误差</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均方误差</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均方根误差</w:t>
      </w:r>
    </w:p>
    <w:p>
      <w:pPr>
        <w:numPr>
          <w:ilvl w:val="0"/>
          <w:numId w:val="0"/>
        </w:numPr>
        <w:ind w:left="840" w:leftChars="0"/>
        <w:rPr>
          <w:rFonts w:hint="default"/>
          <w:sz w:val="24"/>
          <w:szCs w:val="32"/>
          <w:lang w:val="en-US" w:eastAsia="zh-CN"/>
        </w:rPr>
      </w:pPr>
      <w:r>
        <w:rPr>
          <w:rFonts w:hint="default"/>
          <w:sz w:val="24"/>
          <w:szCs w:val="32"/>
          <w:lang w:val="en-US" w:eastAsia="zh-CN"/>
        </w:rPr>
        <w:t>预测评分关联指标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皮尔逊积距相关</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斯皮尔曼等级相关</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肯德尔等级相关</w:t>
      </w:r>
    </w:p>
    <w:p>
      <w:pPr>
        <w:numPr>
          <w:ilvl w:val="0"/>
          <w:numId w:val="0"/>
        </w:numPr>
        <w:ind w:left="840" w:leftChars="0"/>
        <w:rPr>
          <w:rFonts w:hint="default"/>
          <w:sz w:val="24"/>
          <w:szCs w:val="32"/>
          <w:lang w:val="en-US" w:eastAsia="zh-CN"/>
        </w:rPr>
      </w:pPr>
      <w:r>
        <w:rPr>
          <w:rFonts w:hint="default"/>
          <w:sz w:val="24"/>
          <w:szCs w:val="32"/>
          <w:lang w:val="en-US" w:eastAsia="zh-CN"/>
        </w:rPr>
        <w:t>预测排序准确性</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评价排序分</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20" w:name="_Toc5372"/>
      <w:r>
        <w:rPr>
          <w:rFonts w:hint="eastAsia" w:ascii="黑体" w:hAnsi="黑体" w:eastAsia="黑体"/>
          <w:lang w:val="en-US" w:eastAsia="zh-CN"/>
        </w:rPr>
        <w:t>协同过滤推荐算法实验与应用</w:t>
      </w:r>
      <w:bookmarkEnd w:id="20"/>
    </w:p>
    <w:p>
      <w:pPr>
        <w:pStyle w:val="4"/>
        <w:rPr>
          <w:rFonts w:hint="eastAsia"/>
          <w:lang w:val="en-US" w:eastAsia="zh-CN"/>
        </w:rPr>
      </w:pPr>
      <w:bookmarkStart w:id="21" w:name="_Toc13441"/>
      <w:r>
        <w:rPr>
          <w:rFonts w:hint="eastAsia"/>
          <w:lang w:val="en-US" w:eastAsia="zh-CN"/>
        </w:rPr>
        <w:t>4.1 协同过滤推荐算法实验设计</w:t>
      </w:r>
      <w:bookmarkEnd w:id="21"/>
    </w:p>
    <w:p>
      <w:pPr>
        <w:ind w:firstLine="420" w:firstLineChars="0"/>
        <w:rPr>
          <w:rFonts w:hint="default"/>
          <w:lang w:val="en-US" w:eastAsia="zh-CN"/>
        </w:rPr>
      </w:pPr>
    </w:p>
    <w:p>
      <w:pPr>
        <w:pStyle w:val="4"/>
        <w:rPr>
          <w:rFonts w:hint="default"/>
          <w:lang w:val="en-US" w:eastAsia="zh-CN"/>
        </w:rPr>
      </w:pPr>
      <w:bookmarkStart w:id="22" w:name="_Toc11688"/>
      <w:r>
        <w:rPr>
          <w:rFonts w:hint="eastAsia"/>
          <w:lang w:val="en-US" w:eastAsia="zh-CN"/>
        </w:rPr>
        <w:t>4.2 协同过滤推荐算法分析</w:t>
      </w:r>
      <w:bookmarkEnd w:id="22"/>
    </w:p>
    <w:p>
      <w:pPr>
        <w:pStyle w:val="4"/>
        <w:rPr>
          <w:rFonts w:hint="default"/>
          <w:lang w:val="en-US" w:eastAsia="zh-CN"/>
        </w:rPr>
      </w:pPr>
      <w:bookmarkStart w:id="23" w:name="_Toc2879"/>
      <w:r>
        <w:rPr>
          <w:rFonts w:hint="eastAsia"/>
          <w:lang w:val="en-US" w:eastAsia="zh-CN"/>
        </w:rPr>
        <w:t>4.3 基于协同过滤推荐算法的推荐系统评测</w:t>
      </w:r>
      <w:bookmarkEnd w:id="23"/>
    </w:p>
    <w:p>
      <w:pPr>
        <w:pStyle w:val="2"/>
        <w:rPr>
          <w:rFonts w:hint="eastAsia" w:ascii="黑体" w:hAnsi="黑体" w:eastAsia="黑体"/>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default" w:ascii="黑体" w:hAnsi="黑体" w:eastAsia="黑体"/>
          <w:lang w:val="en-US" w:eastAsia="zh-CN"/>
        </w:rPr>
      </w:pPr>
      <w:bookmarkStart w:id="24" w:name="_Toc26306"/>
      <w:r>
        <w:rPr>
          <w:rFonts w:hint="eastAsia" w:ascii="黑体" w:hAnsi="黑体" w:eastAsia="黑体"/>
          <w:lang w:val="en-US" w:eastAsia="zh-CN"/>
        </w:rPr>
        <w:t>电影推荐系统的实现</w:t>
      </w:r>
      <w:bookmarkEnd w:id="24"/>
    </w:p>
    <w:p>
      <w:pPr>
        <w:pStyle w:val="4"/>
        <w:rPr>
          <w:rFonts w:hint="eastAsia"/>
          <w:lang w:val="en-US" w:eastAsia="zh-CN"/>
        </w:rPr>
      </w:pPr>
      <w:bookmarkStart w:id="25" w:name="_Toc18704"/>
      <w:r>
        <w:rPr>
          <w:rFonts w:hint="eastAsia"/>
          <w:lang w:val="en-US" w:eastAsia="zh-CN"/>
        </w:rPr>
        <w:t>5.1 总体设计环节</w:t>
      </w:r>
      <w:bookmarkEnd w:id="25"/>
    </w:p>
    <w:p>
      <w:pPr>
        <w:pStyle w:val="4"/>
        <w:rPr>
          <w:rFonts w:hint="eastAsia"/>
          <w:lang w:val="en-US" w:eastAsia="zh-CN"/>
        </w:rPr>
      </w:pPr>
      <w:bookmarkStart w:id="26" w:name="_Toc3734"/>
      <w:r>
        <w:rPr>
          <w:rFonts w:hint="eastAsia"/>
          <w:lang w:val="en-US" w:eastAsia="zh-CN"/>
        </w:rPr>
        <w:t>5.2 数据库方面</w:t>
      </w:r>
      <w:bookmarkEnd w:id="26"/>
    </w:p>
    <w:p>
      <w:pPr>
        <w:pStyle w:val="4"/>
        <w:rPr>
          <w:rFonts w:hint="eastAsia"/>
          <w:lang w:val="en-US" w:eastAsia="zh-CN"/>
        </w:rPr>
      </w:pPr>
      <w:bookmarkStart w:id="27" w:name="_Toc22505"/>
      <w:r>
        <w:rPr>
          <w:rFonts w:hint="eastAsia"/>
          <w:lang w:val="en-US" w:eastAsia="zh-CN"/>
        </w:rPr>
        <w:t>5.3 算法采用</w:t>
      </w:r>
      <w:bookmarkEnd w:id="27"/>
    </w:p>
    <w:p>
      <w:pPr>
        <w:pStyle w:val="4"/>
        <w:rPr>
          <w:rFonts w:hint="eastAsia"/>
          <w:lang w:val="en-US" w:eastAsia="zh-CN"/>
        </w:rPr>
      </w:pPr>
      <w:bookmarkStart w:id="28" w:name="_Toc20653"/>
      <w:r>
        <w:rPr>
          <w:rFonts w:hint="eastAsia"/>
          <w:lang w:val="en-US" w:eastAsia="zh-CN"/>
        </w:rPr>
        <w:t>5.4 启动数据</w:t>
      </w:r>
      <w:bookmarkEnd w:id="28"/>
    </w:p>
    <w:p>
      <w:pPr>
        <w:pStyle w:val="4"/>
        <w:rPr>
          <w:rFonts w:hint="default"/>
          <w:lang w:val="en-US" w:eastAsia="zh-CN"/>
        </w:rPr>
      </w:pPr>
      <w:bookmarkStart w:id="29" w:name="_Toc16597"/>
      <w:r>
        <w:rPr>
          <w:rFonts w:hint="eastAsia"/>
          <w:lang w:val="en-US" w:eastAsia="zh-CN"/>
        </w:rPr>
        <w:t>5.5展示界面</w:t>
      </w:r>
      <w:bookmarkEnd w:id="29"/>
    </w:p>
    <w:p>
      <w:pPr>
        <w:pStyle w:val="4"/>
        <w:outlineLvl w:val="9"/>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0" w:name="_Toc5871"/>
      <w:r>
        <w:rPr>
          <w:rFonts w:hint="eastAsia" w:ascii="黑体" w:hAnsi="黑体" w:eastAsia="黑体"/>
          <w:lang w:val="en-US" w:eastAsia="zh-CN"/>
        </w:rPr>
        <w:t>总结与展望</w:t>
      </w:r>
      <w:bookmarkEnd w:id="30"/>
    </w:p>
    <w:p>
      <w:pPr>
        <w:pStyle w:val="4"/>
        <w:rPr>
          <w:rFonts w:hint="default"/>
          <w:lang w:val="en-US" w:eastAsia="zh-CN"/>
        </w:rPr>
      </w:pPr>
      <w:bookmarkStart w:id="31" w:name="_Toc16156"/>
      <w:r>
        <w:rPr>
          <w:rFonts w:hint="eastAsia"/>
          <w:lang w:val="en-US" w:eastAsia="zh-CN"/>
        </w:rPr>
        <w:t>6.1论文工作总结</w:t>
      </w:r>
      <w:bookmarkEnd w:id="31"/>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当今飞速发展的互联网行业，带来的是大量数据的泛滥，在这个信息爆炸的时代，用户很难从海量的信息中找到自己真正感兴趣的东西，内容的提供商也难以将自己的生成信息推荐到真正感兴趣的用户面前，即我找不到我想要的东西，我想要的东西找不到我，这是一个互相选择的过程，唯一的区别在于，对于生产者，被选择意味着有经济效益，可以将经济效益用于再生产达到企业的发展过程。作为协同消费者（用户）与生产者（内容提供商）之间互相选择的中间服务，推荐系统也由此发展，通过不断学习用户的行为数据，挖掘用户的喜好；同时分析物品的相似性，归类物品分类，为物品找到合适的买家，推荐系统往往是由内容提供商来开发生成，为了提高用户对内容的喜好，利用本平台的数据来进行推荐，增强用户对平台的依赖性，提高平台的市场占有率。其中在各种推荐系统的算法中，协同过滤推荐算法已经被成功应用在亚马逊、YouTube、Hulu等知名网站中。</w:t>
      </w:r>
    </w:p>
    <w:p>
      <w:pPr>
        <w:pStyle w:val="4"/>
        <w:rPr>
          <w:rFonts w:hint="default"/>
          <w:lang w:val="en-US" w:eastAsia="zh-CN"/>
        </w:rPr>
      </w:pPr>
      <w:bookmarkStart w:id="32" w:name="_Toc11413"/>
      <w:r>
        <w:rPr>
          <w:rFonts w:hint="eastAsia"/>
          <w:lang w:val="en-US" w:eastAsia="zh-CN"/>
        </w:rPr>
        <w:t>6.2 论文展望</w:t>
      </w:r>
      <w:bookmarkEnd w:id="32"/>
    </w:p>
    <w:p>
      <w:pPr>
        <w:widowControl/>
        <w:spacing w:line="312" w:lineRule="auto"/>
        <w:ind w:firstLine="480" w:firstLineChars="200"/>
        <w:jc w:val="left"/>
        <w:rPr>
          <w:rFonts w:hint="default" w:ascii="宋体" w:hAnsi="宋体" w:cs="宋体"/>
          <w:sz w:val="24"/>
          <w:szCs w:val="24"/>
          <w:lang w:val="en-US" w:eastAsia="zh-CN"/>
        </w:rPr>
      </w:pPr>
    </w:p>
    <w:p>
      <w:p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3" w:name="_Toc16859"/>
      <w:r>
        <w:rPr>
          <w:rFonts w:hint="eastAsia" w:ascii="黑体" w:hAnsi="黑体" w:eastAsia="黑体"/>
          <w:lang w:val="en-US" w:eastAsia="zh-CN"/>
        </w:rPr>
        <w:t>参考论文</w:t>
      </w:r>
      <w:bookmarkEnd w:id="33"/>
    </w:p>
    <w:p>
      <w:pPr>
        <w:rPr>
          <w:rFonts w:hint="eastAsia"/>
          <w:lang w:val="en-US" w:eastAsia="zh-CN"/>
        </w:rPr>
      </w:pPr>
    </w:p>
    <w:p>
      <w:pPr>
        <w:numPr>
          <w:ilvl w:val="0"/>
          <w:numId w:val="5"/>
        </w:numPr>
        <w:rPr>
          <w:rFonts w:hint="default"/>
          <w:lang w:val="en-US" w:eastAsia="zh-CN"/>
        </w:rPr>
      </w:pPr>
      <w:r>
        <w:rPr>
          <w:rFonts w:hint="default"/>
          <w:lang w:val="en-US" w:eastAsia="zh-CN"/>
        </w:rPr>
        <w:t>周春华, 沈建京, 李艳,等. 经典推荐算法研究综述[J]. 计算机科学与应用, 2019, 009(009):P.1803-1813.</w:t>
      </w:r>
    </w:p>
    <w:p>
      <w:pPr>
        <w:numPr>
          <w:ilvl w:val="0"/>
          <w:numId w:val="5"/>
        </w:numPr>
        <w:rPr>
          <w:rFonts w:hint="default"/>
          <w:lang w:val="en-US" w:eastAsia="zh-CN"/>
        </w:rPr>
      </w:pPr>
      <w:r>
        <w:rPr>
          <w:rFonts w:hint="default"/>
          <w:lang w:val="en-US" w:eastAsia="zh-CN"/>
        </w:rPr>
        <w:t>赵森. 融合用户偏好和项目关联的协同过滤算法研究[D].吉林大学,2020.</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9T10:26:10Z" w:initials="">
    <w:p w14:paraId="79D129EF">
      <w:pPr>
        <w:pStyle w:val="5"/>
        <w:rPr>
          <w:rFonts w:hint="default" w:eastAsia="宋体"/>
          <w:lang w:val="en-US" w:eastAsia="zh-CN"/>
        </w:rPr>
      </w:pPr>
      <w:r>
        <w:rPr>
          <w:rFonts w:hint="eastAsia"/>
          <w:lang w:val="en-US" w:eastAsia="zh-CN"/>
        </w:rPr>
        <w:t>写协同过滤再详细叙述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D129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楷体" w:hAnsi="楷体" w:eastAsia="楷体" w:cs="楷体"/>
        <w:sz w:val="21"/>
        <w:szCs w:val="21"/>
      </w:rPr>
      <w:t>黑龙江工程学院本科毕业设计（开题报告）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B734"/>
    <w:multiLevelType w:val="singleLevel"/>
    <w:tmpl w:val="83B7B734"/>
    <w:lvl w:ilvl="0" w:tentative="0">
      <w:start w:val="1"/>
      <w:numFmt w:val="decimal"/>
      <w:suff w:val="nothing"/>
      <w:lvlText w:val="（%1）"/>
      <w:lvlJc w:val="left"/>
    </w:lvl>
  </w:abstractNum>
  <w:abstractNum w:abstractNumId="1">
    <w:nsid w:val="90C47D1C"/>
    <w:multiLevelType w:val="singleLevel"/>
    <w:tmpl w:val="90C47D1C"/>
    <w:lvl w:ilvl="0" w:tentative="0">
      <w:start w:val="3"/>
      <w:numFmt w:val="chineseCounting"/>
      <w:suff w:val="space"/>
      <w:lvlText w:val="第%1章"/>
      <w:lvlJc w:val="left"/>
      <w:rPr>
        <w:rFonts w:hint="eastAsia"/>
      </w:rPr>
    </w:lvl>
  </w:abstractNum>
  <w:abstractNum w:abstractNumId="2">
    <w:nsid w:val="991B189D"/>
    <w:multiLevelType w:val="singleLevel"/>
    <w:tmpl w:val="991B189D"/>
    <w:lvl w:ilvl="0" w:tentative="0">
      <w:start w:val="1"/>
      <w:numFmt w:val="decimal"/>
      <w:suff w:val="nothing"/>
      <w:lvlText w:val="（%1）"/>
      <w:lvlJc w:val="left"/>
    </w:lvl>
  </w:abstractNum>
  <w:abstractNum w:abstractNumId="3">
    <w:nsid w:val="08FE87BE"/>
    <w:multiLevelType w:val="singleLevel"/>
    <w:tmpl w:val="08FE87BE"/>
    <w:lvl w:ilvl="0" w:tentative="0">
      <w:start w:val="1"/>
      <w:numFmt w:val="decimal"/>
      <w:suff w:val="space"/>
      <w:lvlText w:val="%1."/>
      <w:lvlJc w:val="left"/>
    </w:lvl>
  </w:abstractNum>
  <w:abstractNum w:abstractNumId="4">
    <w:nsid w:val="635D384F"/>
    <w:multiLevelType w:val="singleLevel"/>
    <w:tmpl w:val="635D384F"/>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7F53"/>
    <w:rsid w:val="0BE77EE9"/>
    <w:rsid w:val="0C807F53"/>
    <w:rsid w:val="0CC8547A"/>
    <w:rsid w:val="12A16E60"/>
    <w:rsid w:val="15BF03A1"/>
    <w:rsid w:val="23BC08E9"/>
    <w:rsid w:val="28EE669E"/>
    <w:rsid w:val="2A5009BF"/>
    <w:rsid w:val="30C20244"/>
    <w:rsid w:val="3455522C"/>
    <w:rsid w:val="3FFB896A"/>
    <w:rsid w:val="42F35ACA"/>
    <w:rsid w:val="453A750B"/>
    <w:rsid w:val="4E1577F1"/>
    <w:rsid w:val="651A52E7"/>
    <w:rsid w:val="6BDD1027"/>
    <w:rsid w:val="7135321A"/>
    <w:rsid w:val="7DDF34CE"/>
    <w:rsid w:val="7FF25B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spacing w:before="340" w:after="330" w:line="578" w:lineRule="auto"/>
      <w:outlineLvl w:val="0"/>
    </w:pPr>
    <w:rPr>
      <w:rFonts w:ascii="Times New Roman" w:hAnsi="Times New Roman" w:eastAsia="宋体" w:cs="Times New Roman"/>
      <w:b/>
      <w:bCs/>
      <w:kern w:val="44"/>
      <w:sz w:val="44"/>
      <w:szCs w:val="44"/>
    </w:rPr>
  </w:style>
  <w:style w:type="paragraph" w:styleId="4">
    <w:name w:val="heading 2"/>
    <w:basedOn w:val="1"/>
    <w:next w:val="1"/>
    <w:qFormat/>
    <w:uiPriority w:val="0"/>
    <w:pPr>
      <w:keepNext/>
      <w:keepLines/>
      <w:spacing w:before="260" w:after="260" w:line="300" w:lineRule="auto"/>
      <w:outlineLvl w:val="1"/>
    </w:pPr>
    <w:rPr>
      <w:rFonts w:ascii="宋体" w:hAnsi="宋体" w:eastAsia="宋体" w:cs="Times New Roman"/>
      <w:bCs/>
      <w:sz w:val="28"/>
      <w:szCs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2021-05-19T14:56:00Z</dcterms:created>
  <dc:creator>没有昵称</dc:creator>
  <cp:lastModifiedBy>没有昵称</cp:lastModifiedBy>
  <dcterms:modified xsi:type="dcterms:W3CDTF">2021-05-20T14:38:56Z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01F6F20A1E2B4ABA82F03DF2E52EB708</vt:lpwstr>
  </property>
</Properties>
</file>